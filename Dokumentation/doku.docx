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D40532" w14:textId="77777777" w:rsidR="00AD0B51" w:rsidRPr="00AD0B51" w:rsidRDefault="004E0D30" w:rsidP="00215A56">
      <w:pPr>
        <w:pStyle w:val="berschrift1"/>
        <w:ind w:left="708" w:hanging="708"/>
      </w:pPr>
      <w:r>
        <w:t>Einleitung</w:t>
      </w:r>
    </w:p>
    <w:p w14:paraId="2AD840D5" w14:textId="77777777" w:rsidR="0080670B" w:rsidRDefault="005201CD" w:rsidP="005201CD">
      <w:pPr>
        <w:rPr>
          <w:ins w:id="0" w:author="test" w:date="2014-03-19T21:48:00Z"/>
        </w:rPr>
      </w:pPr>
      <w:r>
        <w:t xml:space="preserve">Dieses Dokument </w:t>
      </w:r>
      <w:r w:rsidR="00FF38E3">
        <w:t>ist dazu da</w:t>
      </w:r>
      <w:ins w:id="1" w:author="test" w:date="2014-03-19T21:41:00Z">
        <w:r w:rsidR="0080670B">
          <w:t>,</w:t>
        </w:r>
      </w:ins>
      <w:r>
        <w:t xml:space="preserve"> </w:t>
      </w:r>
      <w:r w:rsidR="00FF38E3">
        <w:t>einen schnelleren</w:t>
      </w:r>
      <w:r>
        <w:t xml:space="preserve"> Start in das Projekt </w:t>
      </w:r>
      <w:r w:rsidR="00FF38E3">
        <w:rPr>
          <w:i/>
        </w:rPr>
        <w:t>Statistische Geheimhaltung</w:t>
      </w:r>
      <w:r w:rsidR="00FF38E3">
        <w:t xml:space="preserve"> zu ermöglichen. Dazu werden hier wichtige Eigenschaften </w:t>
      </w:r>
      <w:r w:rsidR="00AD0B51">
        <w:t xml:space="preserve">und Dateien der Software aufgeführt. Es </w:t>
      </w:r>
      <w:ins w:id="2" w:author="test" w:date="2014-03-19T21:44:00Z">
        <w:r w:rsidR="0080670B">
          <w:t xml:space="preserve">handelt sich </w:t>
        </w:r>
      </w:ins>
      <w:del w:id="3" w:author="test" w:date="2014-03-19T21:44:00Z">
        <w:r w:rsidR="00AD0B51" w:rsidDel="0080670B">
          <w:delText xml:space="preserve">ist </w:delText>
        </w:r>
      </w:del>
      <w:r w:rsidR="00AD0B51">
        <w:t xml:space="preserve">jedoch </w:t>
      </w:r>
      <w:ins w:id="4" w:author="test" w:date="2014-03-19T21:44:00Z">
        <w:r w:rsidR="0080670B">
          <w:t>nicht um eine</w:t>
        </w:r>
      </w:ins>
      <w:ins w:id="5" w:author="Tim" w:date="2014-03-19T22:09:00Z">
        <w:r w:rsidR="00EF14F9">
          <w:t xml:space="preserve"> </w:t>
        </w:r>
      </w:ins>
      <w:del w:id="6" w:author="test" w:date="2014-03-19T21:44:00Z">
        <w:r w:rsidR="00AD0B51" w:rsidDel="0080670B">
          <w:delText xml:space="preserve">keine </w:delText>
        </w:r>
      </w:del>
      <w:r w:rsidR="00AD0B51">
        <w:t>Detaildokumentation</w:t>
      </w:r>
      <w:ins w:id="7" w:author="test" w:date="2014-03-19T21:44:00Z">
        <w:r w:rsidR="0080670B">
          <w:t>,</w:t>
        </w:r>
      </w:ins>
      <w:r w:rsidR="00AD0B51">
        <w:t xml:space="preserve"> die alle Klassen vollständig beschreibt.</w:t>
      </w:r>
    </w:p>
    <w:p w14:paraId="453BF3E9" w14:textId="76143392" w:rsidR="005201CD" w:rsidRDefault="00AD0B51" w:rsidP="005201CD">
      <w:pPr>
        <w:rPr>
          <w:ins w:id="8" w:author="test" w:date="2014-03-19T21:49:00Z"/>
        </w:rPr>
      </w:pPr>
      <w:del w:id="9" w:author="Tim" w:date="2014-03-19T22:09:00Z">
        <w:r w:rsidDel="000C7B5A">
          <w:delText xml:space="preserve"> </w:delText>
        </w:r>
      </w:del>
      <w:r>
        <w:t xml:space="preserve">Da </w:t>
      </w:r>
      <w:ins w:id="10" w:author="Tim" w:date="2014-03-19T22:09:00Z">
        <w:r w:rsidR="005D6869">
          <w:t>i</w:t>
        </w:r>
      </w:ins>
      <w:del w:id="11" w:author="Tim" w:date="2014-03-19T22:09:00Z">
        <w:r w:rsidDel="005D6869">
          <w:delText>I</w:delText>
        </w:r>
      </w:del>
      <w:r>
        <w:t>ch nicht selbst an der Software programmiert habe (außer Test</w:t>
      </w:r>
      <w:del w:id="12" w:author="test" w:date="2014-03-19T21:45:00Z">
        <w:r w:rsidDel="0080670B">
          <w:delText>s</w:delText>
        </w:r>
      </w:del>
      <w:r>
        <w:t>fälle)</w:t>
      </w:r>
      <w:r w:rsidR="00956D60">
        <w:t xml:space="preserve"> und daher die Programmarchitektur auch nicht mit entwickelt habe</w:t>
      </w:r>
      <w:ins w:id="13" w:author="test" w:date="2014-03-19T21:45:00Z">
        <w:r w:rsidR="0080670B">
          <w:t>,</w:t>
        </w:r>
      </w:ins>
      <w:r>
        <w:t xml:space="preserve"> sind hier nur Ansatzpunkte erwähnt, die mit Sicherheit nicht alle Probleme </w:t>
      </w:r>
      <w:ins w:id="14" w:author="test" w:date="2014-03-19T21:46:00Z">
        <w:r w:rsidR="0080670B">
          <w:t>behandeln</w:t>
        </w:r>
      </w:ins>
      <w:del w:id="15" w:author="test" w:date="2014-03-19T21:46:00Z">
        <w:r w:rsidDel="0080670B">
          <w:delText>erschlagen</w:delText>
        </w:r>
      </w:del>
      <w:r>
        <w:t>. Ob es sich also anbietet</w:t>
      </w:r>
      <w:ins w:id="16" w:author="test" w:date="2014-03-19T21:48:00Z">
        <w:r w:rsidR="0080670B">
          <w:t xml:space="preserve"> </w:t>
        </w:r>
      </w:ins>
      <w:del w:id="17" w:author="test" w:date="2014-03-19T21:48:00Z">
        <w:r w:rsidDel="0080670B">
          <w:delText xml:space="preserve"> </w:delText>
        </w:r>
      </w:del>
      <w:r>
        <w:t>auf eine</w:t>
      </w:r>
      <w:ins w:id="18" w:author="test" w:date="2014-03-19T21:47:00Z">
        <w:r w:rsidR="0080670B">
          <w:t>m</w:t>
        </w:r>
      </w:ins>
      <w:del w:id="19" w:author="test" w:date="2014-03-19T21:47:00Z">
        <w:r w:rsidDel="0080670B">
          <w:delText>n</w:delText>
        </w:r>
      </w:del>
      <w:r>
        <w:t xml:space="preserve"> Ansatzpunkt aufzubauen oder eine komplett eigene Lösung ohne</w:t>
      </w:r>
      <w:ins w:id="20" w:author="test" w:date="2014-03-19T21:47:00Z">
        <w:r w:rsidR="0080670B">
          <w:t xml:space="preserve"> die </w:t>
        </w:r>
      </w:ins>
      <w:r>
        <w:t xml:space="preserve"> Verwendung von bereits vorhandenen Einlesemethoden etc. zu implementieren</w:t>
      </w:r>
      <w:ins w:id="21" w:author="test" w:date="2014-03-19T21:47:00Z">
        <w:r w:rsidR="0080670B">
          <w:t>,</w:t>
        </w:r>
      </w:ins>
      <w:r>
        <w:t xml:space="preserve"> muss je nach konkretem Fall entschieden werden.</w:t>
      </w:r>
      <w:r w:rsidR="00956D60">
        <w:t xml:space="preserve"> </w:t>
      </w:r>
    </w:p>
    <w:p w14:paraId="280904E4" w14:textId="77777777" w:rsidR="0080670B" w:rsidRPr="00FF38E3" w:rsidRDefault="0080670B" w:rsidP="005201CD"/>
    <w:p w14:paraId="7D0D7119" w14:textId="77777777" w:rsidR="00A95304" w:rsidRDefault="009A608F" w:rsidP="00415E7A">
      <w:pPr>
        <w:pStyle w:val="berschrift1"/>
      </w:pPr>
      <w:r>
        <w:t>Projektstruktur</w:t>
      </w:r>
    </w:p>
    <w:p w14:paraId="07B8B6DC" w14:textId="77777777" w:rsidR="00415E7A" w:rsidRPr="00415E7A" w:rsidRDefault="00415E7A" w:rsidP="00415E7A"/>
    <w:p w14:paraId="544BC341" w14:textId="77777777" w:rsidR="00415E7A" w:rsidRDefault="00415E7A" w:rsidP="00415E7A">
      <w:pPr>
        <w:pStyle w:val="berschrift2"/>
      </w:pPr>
      <w:r>
        <w:t>Quelltextverwaltung</w:t>
      </w:r>
    </w:p>
    <w:p w14:paraId="798E6A54" w14:textId="77777777" w:rsidR="00415E7A" w:rsidRDefault="00415E7A" w:rsidP="00415E7A"/>
    <w:p w14:paraId="679210EC" w14:textId="77777777" w:rsidR="00415E7A" w:rsidRDefault="00415E7A" w:rsidP="00415E7A">
      <w:r>
        <w:t xml:space="preserve">Zur Quelltextverwaltung wird </w:t>
      </w:r>
      <w:r w:rsidRPr="00415E7A">
        <w:rPr>
          <w:i/>
        </w:rPr>
        <w:t>git</w:t>
      </w:r>
      <w:r>
        <w:t xml:space="preserve"> genutzt. Eingecheckt werden prinzipiell alle Dateien</w:t>
      </w:r>
      <w:ins w:id="22" w:author="test" w:date="2014-03-19T21:49:00Z">
        <w:r w:rsidR="00A82740">
          <w:t>,</w:t>
        </w:r>
      </w:ins>
      <w:r>
        <w:t xml:space="preserve"> die notwendig sind</w:t>
      </w:r>
      <w:ins w:id="23" w:author="test" w:date="2014-03-19T21:49:00Z">
        <w:r w:rsidR="00A82740">
          <w:t>,</w:t>
        </w:r>
      </w:ins>
      <w:r>
        <w:t xml:space="preserve"> um das Programm zu bauen. Da keine Online Programmierbibliotheksverwaltung wie </w:t>
      </w:r>
      <w:r>
        <w:rPr>
          <w:i/>
        </w:rPr>
        <w:t xml:space="preserve">maven </w:t>
      </w:r>
      <w:r>
        <w:t>oder ähnliches genutzt wird, müssen deshalb auch neu</w:t>
      </w:r>
      <w:del w:id="24" w:author="test" w:date="2014-03-19T21:50:00Z">
        <w:r w:rsidDel="00A82740">
          <w:delText xml:space="preserve"> </w:delText>
        </w:r>
      </w:del>
      <w:r>
        <w:t>hinzugefügte Programmierbibliotheken eingecheckt werden. Dateien</w:t>
      </w:r>
      <w:ins w:id="25" w:author="test" w:date="2014-03-19T21:50:00Z">
        <w:r w:rsidR="00A82740">
          <w:t>,</w:t>
        </w:r>
      </w:ins>
      <w:r>
        <w:t xml:space="preserve"> die explizit nicht genutzt werden, werden wie bei </w:t>
      </w:r>
      <w:r>
        <w:rPr>
          <w:i/>
        </w:rPr>
        <w:t xml:space="preserve">git </w:t>
      </w:r>
      <w:r>
        <w:t xml:space="preserve">üblich in die </w:t>
      </w:r>
      <w:r>
        <w:rPr>
          <w:i/>
        </w:rPr>
        <w:t xml:space="preserve">.gitgnore </w:t>
      </w:r>
      <w:r>
        <w:t>Datei eingetragen. Dort finden sich im Moment folgende Einträge:</w:t>
      </w:r>
    </w:p>
    <w:p w14:paraId="69A02A0A" w14:textId="77777777" w:rsidR="00415E7A" w:rsidRPr="00A82740" w:rsidRDefault="00415E7A" w:rsidP="00415E7A">
      <w:pPr>
        <w:ind w:left="708"/>
        <w:rPr>
          <w:rPrChange w:id="26" w:author="test" w:date="2014-03-19T21:50:00Z">
            <w:rPr>
              <w:lang w:val="en-CA"/>
            </w:rPr>
          </w:rPrChange>
        </w:rPr>
      </w:pPr>
    </w:p>
    <w:tbl>
      <w:tblPr>
        <w:tblStyle w:val="Gitternetztabelle41"/>
        <w:tblW w:w="0" w:type="auto"/>
        <w:tblLook w:val="04A0" w:firstRow="1" w:lastRow="0" w:firstColumn="1" w:lastColumn="0" w:noHBand="0" w:noVBand="1"/>
      </w:tblPr>
      <w:tblGrid>
        <w:gridCol w:w="4531"/>
        <w:gridCol w:w="4531"/>
      </w:tblGrid>
      <w:tr w:rsidR="005201CD" w14:paraId="7B8156BE" w14:textId="77777777" w:rsidTr="005201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079A896" w14:textId="77777777" w:rsidR="005201CD" w:rsidRDefault="005201CD" w:rsidP="00415E7A">
            <w:pPr>
              <w:rPr>
                <w:lang w:val="en-CA"/>
              </w:rPr>
            </w:pPr>
            <w:r>
              <w:rPr>
                <w:lang w:val="en-CA"/>
              </w:rPr>
              <w:t xml:space="preserve">Eintrag </w:t>
            </w:r>
          </w:p>
        </w:tc>
        <w:tc>
          <w:tcPr>
            <w:tcW w:w="4531" w:type="dxa"/>
          </w:tcPr>
          <w:p w14:paraId="16454C00" w14:textId="77777777" w:rsidR="005201CD" w:rsidRDefault="005201CD" w:rsidP="00415E7A">
            <w:pPr>
              <w:cnfStyle w:val="100000000000" w:firstRow="1" w:lastRow="0" w:firstColumn="0" w:lastColumn="0" w:oddVBand="0" w:evenVBand="0" w:oddHBand="0" w:evenHBand="0" w:firstRowFirstColumn="0" w:firstRowLastColumn="0" w:lastRowFirstColumn="0" w:lastRowLastColumn="0"/>
              <w:rPr>
                <w:lang w:val="en-CA"/>
              </w:rPr>
            </w:pPr>
            <w:r>
              <w:rPr>
                <w:lang w:val="en-CA"/>
              </w:rPr>
              <w:t>Beschreibung</w:t>
            </w:r>
          </w:p>
        </w:tc>
      </w:tr>
      <w:tr w:rsidR="005201CD" w:rsidRPr="005201CD" w14:paraId="3F465C86" w14:textId="77777777" w:rsidTr="00520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BE9A073" w14:textId="77777777" w:rsidR="005201CD" w:rsidRDefault="005201CD" w:rsidP="00415E7A">
            <w:pPr>
              <w:rPr>
                <w:lang w:val="en-CA"/>
              </w:rPr>
            </w:pPr>
            <w:r>
              <w:rPr>
                <w:lang w:val="en-CA"/>
              </w:rPr>
              <w:t>*.class</w:t>
            </w:r>
          </w:p>
        </w:tc>
        <w:tc>
          <w:tcPr>
            <w:tcW w:w="4531" w:type="dxa"/>
          </w:tcPr>
          <w:p w14:paraId="3CBD2522" w14:textId="77777777" w:rsidR="005201CD" w:rsidRPr="005201CD" w:rsidRDefault="005201CD" w:rsidP="00415E7A">
            <w:pPr>
              <w:cnfStyle w:val="000000100000" w:firstRow="0" w:lastRow="0" w:firstColumn="0" w:lastColumn="0" w:oddVBand="0" w:evenVBand="0" w:oddHBand="1" w:evenHBand="0" w:firstRowFirstColumn="0" w:firstRowLastColumn="0" w:lastRowFirstColumn="0" w:lastRowLastColumn="0"/>
            </w:pPr>
            <w:r w:rsidRPr="005201CD">
              <w:t>Alle Binärdateien nach dem Übersetzen des Programmes</w:t>
            </w:r>
          </w:p>
        </w:tc>
      </w:tr>
      <w:tr w:rsidR="005201CD" w:rsidRPr="005201CD" w14:paraId="77E69182" w14:textId="77777777" w:rsidTr="005201CD">
        <w:tc>
          <w:tcPr>
            <w:cnfStyle w:val="001000000000" w:firstRow="0" w:lastRow="0" w:firstColumn="1" w:lastColumn="0" w:oddVBand="0" w:evenVBand="0" w:oddHBand="0" w:evenHBand="0" w:firstRowFirstColumn="0" w:firstRowLastColumn="0" w:lastRowFirstColumn="0" w:lastRowLastColumn="0"/>
            <w:tcW w:w="4531" w:type="dxa"/>
          </w:tcPr>
          <w:p w14:paraId="09584BFC" w14:textId="77777777" w:rsidR="005201CD" w:rsidRPr="005201CD" w:rsidRDefault="005201CD" w:rsidP="00415E7A">
            <w:r>
              <w:t>Build</w:t>
            </w:r>
          </w:p>
        </w:tc>
        <w:tc>
          <w:tcPr>
            <w:tcW w:w="4531" w:type="dxa"/>
          </w:tcPr>
          <w:p w14:paraId="1B67CB14" w14:textId="77777777" w:rsidR="005201CD" w:rsidRPr="005201CD" w:rsidRDefault="005201CD" w:rsidP="00415E7A">
            <w:pPr>
              <w:cnfStyle w:val="000000000000" w:firstRow="0" w:lastRow="0" w:firstColumn="0" w:lastColumn="0" w:oddVBand="0" w:evenVBand="0" w:oddHBand="0" w:evenHBand="0" w:firstRowFirstColumn="0" w:firstRowLastColumn="0" w:lastRowFirstColumn="0" w:lastRowLastColumn="0"/>
            </w:pPr>
            <w:r>
              <w:t>Der Ordner</w:t>
            </w:r>
            <w:ins w:id="27" w:author="test" w:date="2014-03-19T21:51:00Z">
              <w:r w:rsidR="00A82740">
                <w:t>,</w:t>
              </w:r>
            </w:ins>
            <w:r>
              <w:t xml:space="preserve"> der die Binärdateien enthält </w:t>
            </w:r>
          </w:p>
        </w:tc>
      </w:tr>
      <w:tr w:rsidR="005201CD" w:rsidRPr="005201CD" w14:paraId="548E7A06" w14:textId="77777777" w:rsidTr="00520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36920DC" w14:textId="77777777" w:rsidR="005201CD" w:rsidRDefault="005201CD" w:rsidP="00415E7A">
            <w:r>
              <w:t>Classes</w:t>
            </w:r>
          </w:p>
        </w:tc>
        <w:tc>
          <w:tcPr>
            <w:tcW w:w="4531" w:type="dxa"/>
          </w:tcPr>
          <w:p w14:paraId="531E82D8" w14:textId="77777777" w:rsidR="005201CD" w:rsidRDefault="005201CD" w:rsidP="00415E7A">
            <w:pPr>
              <w:cnfStyle w:val="000000100000" w:firstRow="0" w:lastRow="0" w:firstColumn="0" w:lastColumn="0" w:oddVBand="0" w:evenVBand="0" w:oddHBand="1" w:evenHBand="0" w:firstRowFirstColumn="0" w:firstRowLastColumn="0" w:lastRowFirstColumn="0" w:lastRowLastColumn="0"/>
            </w:pPr>
            <w:r>
              <w:t xml:space="preserve">Falls ein Entwickler das Projekt doch unter marven </w:t>
            </w:r>
            <w:ins w:id="28" w:author="test" w:date="2014-03-19T21:51:00Z">
              <w:r w:rsidR="00A82740">
                <w:t>V</w:t>
              </w:r>
            </w:ins>
            <w:del w:id="29" w:author="test" w:date="2014-03-19T21:51:00Z">
              <w:r w:rsidDel="00A82740">
                <w:delText>v</w:delText>
              </w:r>
            </w:del>
            <w:r>
              <w:t>erwaltung hat, liegen hier die Binärdateien</w:t>
            </w:r>
          </w:p>
        </w:tc>
      </w:tr>
      <w:tr w:rsidR="005201CD" w:rsidRPr="005201CD" w14:paraId="7CB41132" w14:textId="77777777" w:rsidTr="005201CD">
        <w:tc>
          <w:tcPr>
            <w:cnfStyle w:val="001000000000" w:firstRow="0" w:lastRow="0" w:firstColumn="1" w:lastColumn="0" w:oddVBand="0" w:evenVBand="0" w:oddHBand="0" w:evenHBand="0" w:firstRowFirstColumn="0" w:firstRowLastColumn="0" w:lastRowFirstColumn="0" w:lastRowLastColumn="0"/>
            <w:tcW w:w="4531" w:type="dxa"/>
          </w:tcPr>
          <w:p w14:paraId="78EC250C" w14:textId="77777777" w:rsidR="005201CD" w:rsidRPr="00415E7A" w:rsidRDefault="005201CD" w:rsidP="005201CD">
            <w:pPr>
              <w:rPr>
                <w:i/>
                <w:lang w:val="en-CA"/>
              </w:rPr>
            </w:pPr>
            <w:r w:rsidRPr="00415E7A">
              <w:rPr>
                <w:i/>
                <w:lang w:val="en-CA"/>
              </w:rPr>
              <w:t>.settings/org.eclipse.php.core.prefs</w:t>
            </w:r>
          </w:p>
          <w:p w14:paraId="16563AA4" w14:textId="77777777" w:rsidR="005201CD" w:rsidRPr="005201CD" w:rsidRDefault="005201CD" w:rsidP="005201CD">
            <w:pPr>
              <w:tabs>
                <w:tab w:val="left" w:pos="1272"/>
              </w:tabs>
              <w:rPr>
                <w:lang w:val="en-CA"/>
              </w:rPr>
            </w:pPr>
          </w:p>
        </w:tc>
        <w:tc>
          <w:tcPr>
            <w:tcW w:w="4531" w:type="dxa"/>
          </w:tcPr>
          <w:p w14:paraId="05147408" w14:textId="77777777" w:rsidR="005201CD" w:rsidRPr="005201CD" w:rsidRDefault="005201CD" w:rsidP="00415E7A">
            <w:pPr>
              <w:cnfStyle w:val="000000000000" w:firstRow="0" w:lastRow="0" w:firstColumn="0" w:lastColumn="0" w:oddVBand="0" w:evenVBand="0" w:oddHBand="0" w:evenHBand="0" w:firstRowFirstColumn="0" w:firstRowLastColumn="0" w:lastRowFirstColumn="0" w:lastRowLastColumn="0"/>
            </w:pPr>
            <w:r w:rsidRPr="005201CD">
              <w:t>Die lokalen Einstellungen des Entwicklers an seiner Entwicklungsumgebung</w:t>
            </w:r>
          </w:p>
        </w:tc>
      </w:tr>
      <w:tr w:rsidR="005201CD" w:rsidRPr="005201CD" w14:paraId="56312F2D" w14:textId="77777777" w:rsidTr="00520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04B782" w14:textId="77777777" w:rsidR="005201CD" w:rsidRPr="00415E7A" w:rsidRDefault="005201CD" w:rsidP="005201CD">
            <w:pPr>
              <w:rPr>
                <w:lang w:val="en-CA"/>
              </w:rPr>
            </w:pPr>
            <w:r w:rsidRPr="00415E7A">
              <w:rPr>
                <w:i/>
                <w:lang w:val="en-CA"/>
              </w:rPr>
              <w:t>src/test/java/resources/mdav_output.csv</w:t>
            </w:r>
          </w:p>
          <w:p w14:paraId="0700B1F3" w14:textId="77777777" w:rsidR="005201CD" w:rsidRPr="005201CD" w:rsidRDefault="005201CD" w:rsidP="005201CD">
            <w:pPr>
              <w:rPr>
                <w:i/>
                <w:lang w:val="en-CA"/>
              </w:rPr>
            </w:pPr>
          </w:p>
        </w:tc>
        <w:tc>
          <w:tcPr>
            <w:tcW w:w="4531" w:type="dxa"/>
          </w:tcPr>
          <w:p w14:paraId="40B761D6" w14:textId="77777777" w:rsidR="005201CD" w:rsidRPr="005201CD" w:rsidRDefault="005201CD" w:rsidP="00415E7A">
            <w:pPr>
              <w:cnfStyle w:val="000000100000" w:firstRow="0" w:lastRow="0" w:firstColumn="0" w:lastColumn="0" w:oddVBand="0" w:evenVBand="0" w:oddHBand="1" w:evenHBand="0" w:firstRowFirstColumn="0" w:firstRowLastColumn="0" w:lastRowFirstColumn="0" w:lastRowLastColumn="0"/>
            </w:pPr>
            <w:r w:rsidRPr="005201CD">
              <w:t>Eine Testdatei</w:t>
            </w:r>
            <w:ins w:id="30" w:author="test" w:date="2014-03-19T21:51:00Z">
              <w:r w:rsidR="00A82740">
                <w:t>,</w:t>
              </w:r>
            </w:ins>
            <w:r w:rsidRPr="005201CD">
              <w:t xml:space="preserve"> die bei jedem Durchlauf neu erzeugt wird</w:t>
            </w:r>
            <w:del w:id="31" w:author="test" w:date="2014-03-19T21:51:00Z">
              <w:r w:rsidRPr="005201CD" w:rsidDel="00A82740">
                <w:delText>.</w:delText>
              </w:r>
            </w:del>
          </w:p>
        </w:tc>
      </w:tr>
    </w:tbl>
    <w:p w14:paraId="37EBA26C" w14:textId="77777777" w:rsidR="00415E7A" w:rsidRPr="005201CD" w:rsidRDefault="00415E7A" w:rsidP="00415E7A"/>
    <w:p w14:paraId="65C2D13D" w14:textId="77777777" w:rsidR="004E0D30" w:rsidRDefault="00A95304" w:rsidP="00A95304">
      <w:pPr>
        <w:pStyle w:val="berschrift2"/>
      </w:pPr>
      <w:r>
        <w:t>Quelldateien</w:t>
      </w:r>
    </w:p>
    <w:p w14:paraId="7DE2005A" w14:textId="77777777" w:rsidR="00A95304" w:rsidRPr="00A95304" w:rsidRDefault="00A95304" w:rsidP="00A95304"/>
    <w:p w14:paraId="62346BD0" w14:textId="77777777" w:rsidR="004E0D30" w:rsidRDefault="004E0D30" w:rsidP="004E0D30">
      <w:r>
        <w:t>Der aktuelle Projektstand ist aus zwei Programmen von verschiedenen, vorangegangenen Projektgruppen zusammengesetzt worden. Daher gibt es auf obers</w:t>
      </w:r>
      <w:r w:rsidR="009A608F">
        <w:t xml:space="preserve">ter Ebene </w:t>
      </w:r>
      <w:ins w:id="32" w:author="test" w:date="2014-03-19T21:53:00Z">
        <w:r w:rsidR="00A82740">
          <w:t>drei</w:t>
        </w:r>
      </w:ins>
      <w:del w:id="33" w:author="test" w:date="2014-03-19T21:53:00Z">
        <w:r w:rsidR="009A608F" w:rsidDel="00A82740">
          <w:delText>3</w:delText>
        </w:r>
      </w:del>
      <w:r w:rsidR="009A608F">
        <w:t xml:space="preserve"> Pakete:</w:t>
      </w:r>
    </w:p>
    <w:tbl>
      <w:tblPr>
        <w:tblStyle w:val="Gitternetztabelle41"/>
        <w:tblW w:w="0" w:type="auto"/>
        <w:tblLook w:val="04A0" w:firstRow="1" w:lastRow="0" w:firstColumn="1" w:lastColumn="0" w:noHBand="0" w:noVBand="1"/>
      </w:tblPr>
      <w:tblGrid>
        <w:gridCol w:w="2748"/>
        <w:gridCol w:w="2855"/>
        <w:gridCol w:w="3685"/>
      </w:tblGrid>
      <w:tr w:rsidR="004E0D30" w14:paraId="273B508B" w14:textId="77777777" w:rsidTr="004E0D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14:paraId="1018F2CA" w14:textId="77777777" w:rsidR="004E0D30" w:rsidRDefault="004E0D30" w:rsidP="004E0D30">
            <w:r>
              <w:t>Paket</w:t>
            </w:r>
          </w:p>
        </w:tc>
        <w:tc>
          <w:tcPr>
            <w:tcW w:w="3305" w:type="dxa"/>
          </w:tcPr>
          <w:p w14:paraId="2826FC43" w14:textId="77777777" w:rsidR="004E0D30" w:rsidRDefault="004E0D30" w:rsidP="004E0D30">
            <w:pPr>
              <w:cnfStyle w:val="100000000000" w:firstRow="1" w:lastRow="0" w:firstColumn="0" w:lastColumn="0" w:oddVBand="0" w:evenVBand="0" w:oddHBand="0" w:evenHBand="0" w:firstRowFirstColumn="0" w:firstRowLastColumn="0" w:lastRowFirstColumn="0" w:lastRowLastColumn="0"/>
            </w:pPr>
            <w:r>
              <w:t>Projektgruppe</w:t>
            </w:r>
          </w:p>
        </w:tc>
        <w:tc>
          <w:tcPr>
            <w:tcW w:w="2774" w:type="dxa"/>
          </w:tcPr>
          <w:p w14:paraId="7AA857C0" w14:textId="77777777" w:rsidR="004E0D30" w:rsidRPr="004E0D30" w:rsidRDefault="004E0D30" w:rsidP="00D74167">
            <w:pPr>
              <w:pStyle w:val="Listenabsatz"/>
              <w:cnfStyle w:val="100000000000" w:firstRow="1" w:lastRow="0" w:firstColumn="0" w:lastColumn="0" w:oddVBand="0" w:evenVBand="0" w:oddHBand="0" w:evenHBand="0" w:firstRowFirstColumn="0" w:firstRowLastColumn="0" w:lastRowFirstColumn="0" w:lastRowLastColumn="0"/>
            </w:pPr>
            <w:r w:rsidRPr="004E0D30">
              <w:t>Inhalt</w:t>
            </w:r>
          </w:p>
        </w:tc>
      </w:tr>
      <w:tr w:rsidR="004E0D30" w14:paraId="34E4AA63" w14:textId="77777777" w:rsidTr="00D7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14:paraId="298DBEA3" w14:textId="77777777" w:rsidR="004E0D30" w:rsidRDefault="004E0D30" w:rsidP="004E0D30">
            <w:r>
              <w:t>de.htw.sg</w:t>
            </w:r>
          </w:p>
        </w:tc>
        <w:tc>
          <w:tcPr>
            <w:tcW w:w="3305" w:type="dxa"/>
          </w:tcPr>
          <w:p w14:paraId="3DD73A66" w14:textId="77777777" w:rsidR="004E0D30" w:rsidRDefault="004E0D30" w:rsidP="004E0D30">
            <w:pPr>
              <w:cnfStyle w:val="000000100000" w:firstRow="0" w:lastRow="0" w:firstColumn="0" w:lastColumn="0" w:oddVBand="0" w:evenVBand="0" w:oddHBand="1" w:evenHBand="0" w:firstRowFirstColumn="0" w:firstRowLastColumn="0" w:lastRowFirstColumn="0" w:lastRowLastColumn="0"/>
            </w:pPr>
            <w:r>
              <w:t>2012</w:t>
            </w:r>
          </w:p>
        </w:tc>
        <w:tc>
          <w:tcPr>
            <w:tcW w:w="2774" w:type="dxa"/>
            <w:vAlign w:val="center"/>
          </w:tcPr>
          <w:p w14:paraId="04E823F7" w14:textId="77777777" w:rsidR="004E0D30" w:rsidRDefault="004E0D30" w:rsidP="00D74167">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Microdatengeheimhaltung</w:t>
            </w:r>
          </w:p>
          <w:p w14:paraId="58B86417" w14:textId="77777777" w:rsidR="004E0D30" w:rsidRDefault="004E0D30" w:rsidP="00D74167">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Oberfläche des Tabs „Microdaten“</w:t>
            </w:r>
          </w:p>
        </w:tc>
      </w:tr>
      <w:tr w:rsidR="004E0D30" w14:paraId="0D4F6223" w14:textId="77777777" w:rsidTr="00D74167">
        <w:tc>
          <w:tcPr>
            <w:cnfStyle w:val="001000000000" w:firstRow="0" w:lastRow="0" w:firstColumn="1" w:lastColumn="0" w:oddVBand="0" w:evenVBand="0" w:oddHBand="0" w:evenHBand="0" w:firstRowFirstColumn="0" w:firstRowLastColumn="0" w:lastRowFirstColumn="0" w:lastRowLastColumn="0"/>
            <w:tcW w:w="2983" w:type="dxa"/>
          </w:tcPr>
          <w:p w14:paraId="43695E3F" w14:textId="77777777" w:rsidR="004E0D30" w:rsidRDefault="004E0D30" w:rsidP="004E0D30">
            <w:r>
              <w:t>matrixManipulation</w:t>
            </w:r>
          </w:p>
        </w:tc>
        <w:tc>
          <w:tcPr>
            <w:tcW w:w="3305" w:type="dxa"/>
          </w:tcPr>
          <w:p w14:paraId="3C517F43" w14:textId="77777777" w:rsidR="004E0D30" w:rsidRDefault="004E0D30" w:rsidP="004E0D30">
            <w:pPr>
              <w:cnfStyle w:val="000000000000" w:firstRow="0" w:lastRow="0" w:firstColumn="0" w:lastColumn="0" w:oddVBand="0" w:evenVBand="0" w:oddHBand="0" w:evenHBand="0" w:firstRowFirstColumn="0" w:firstRowLastColumn="0" w:lastRowFirstColumn="0" w:lastRowLastColumn="0"/>
            </w:pPr>
            <w:r>
              <w:t>2013</w:t>
            </w:r>
          </w:p>
        </w:tc>
        <w:tc>
          <w:tcPr>
            <w:tcW w:w="2774" w:type="dxa"/>
            <w:vAlign w:val="center"/>
          </w:tcPr>
          <w:p w14:paraId="1D8C0828" w14:textId="77777777" w:rsidR="004E0D30" w:rsidRDefault="004E0D30" w:rsidP="00D74167">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Matrixmanipulation</w:t>
            </w:r>
          </w:p>
          <w:p w14:paraId="20219FB4" w14:textId="77777777" w:rsidR="004E0D30" w:rsidRDefault="004E0D30" w:rsidP="00D74167">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 xml:space="preserve">Oberfläche des Tabs </w:t>
            </w:r>
            <w:r>
              <w:lastRenderedPageBreak/>
              <w:t>Matrixmanipulation</w:t>
            </w:r>
          </w:p>
          <w:p w14:paraId="44F88692" w14:textId="77777777" w:rsidR="004E0D30" w:rsidRDefault="004E0D30" w:rsidP="00D74167">
            <w:pPr>
              <w:cnfStyle w:val="000000000000" w:firstRow="0" w:lastRow="0" w:firstColumn="0" w:lastColumn="0" w:oddVBand="0" w:evenVBand="0" w:oddHBand="0" w:evenHBand="0" w:firstRowFirstColumn="0" w:firstRowLastColumn="0" w:lastRowFirstColumn="0" w:lastRowLastColumn="0"/>
            </w:pPr>
          </w:p>
        </w:tc>
      </w:tr>
      <w:tr w:rsidR="004E0D30" w14:paraId="01676831" w14:textId="77777777" w:rsidTr="00D7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14:paraId="39749D0D" w14:textId="77777777" w:rsidR="004E0D30" w:rsidRDefault="004E0D30" w:rsidP="004E0D30">
            <w:r>
              <w:lastRenderedPageBreak/>
              <w:t>Startup</w:t>
            </w:r>
          </w:p>
        </w:tc>
        <w:tc>
          <w:tcPr>
            <w:tcW w:w="3305" w:type="dxa"/>
          </w:tcPr>
          <w:p w14:paraId="49B9C860" w14:textId="77777777" w:rsidR="004E0D30" w:rsidRDefault="004E0D30" w:rsidP="004E0D30">
            <w:pPr>
              <w:cnfStyle w:val="000000100000" w:firstRow="0" w:lastRow="0" w:firstColumn="0" w:lastColumn="0" w:oddVBand="0" w:evenVBand="0" w:oddHBand="1" w:evenHBand="0" w:firstRowFirstColumn="0" w:firstRowLastColumn="0" w:lastRowFirstColumn="0" w:lastRowLastColumn="0"/>
            </w:pPr>
            <w:r>
              <w:t>2013</w:t>
            </w:r>
          </w:p>
        </w:tc>
        <w:tc>
          <w:tcPr>
            <w:tcW w:w="2774" w:type="dxa"/>
            <w:vAlign w:val="center"/>
          </w:tcPr>
          <w:p w14:paraId="7748DDBE" w14:textId="77777777" w:rsidR="009A608F" w:rsidRDefault="009A608F" w:rsidP="00D74167">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Hauptfenster der Oberfläche</w:t>
            </w:r>
          </w:p>
          <w:p w14:paraId="416FBE2E" w14:textId="77777777" w:rsidR="009A608F" w:rsidRDefault="009A608F" w:rsidP="00D74167">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Initialisierung der einzelnen Panels</w:t>
            </w:r>
          </w:p>
          <w:p w14:paraId="76DFC3CC" w14:textId="77777777" w:rsidR="004E0D30" w:rsidRDefault="004E0D30" w:rsidP="00D74167">
            <w:pPr>
              <w:cnfStyle w:val="000000100000" w:firstRow="0" w:lastRow="0" w:firstColumn="0" w:lastColumn="0" w:oddVBand="0" w:evenVBand="0" w:oddHBand="1" w:evenHBand="0" w:firstRowFirstColumn="0" w:firstRowLastColumn="0" w:lastRowFirstColumn="0" w:lastRowLastColumn="0"/>
            </w:pPr>
          </w:p>
        </w:tc>
      </w:tr>
    </w:tbl>
    <w:p w14:paraId="7714D5AC" w14:textId="77777777" w:rsidR="004E0D30" w:rsidRDefault="00437949" w:rsidP="004E0D30">
      <w:r>
        <w:rPr>
          <w:noProof/>
          <w:lang w:eastAsia="de-DE"/>
        </w:rPr>
        <w:pict w14:anchorId="6663F887">
          <v:roundrect id="AutoForm 2" o:spid="_x0000_s1026" style="position:absolute;margin-left:129.55pt;margin-top:-29.15pt;width:90.65pt;height:445.5pt;rotation:90;z-index:251659264;visibility:visible;mso-wrap-distance-left:10.8pt;mso-wrap-distance-top:7.2pt;mso-wrap-distance-right:10.8pt;mso-wrap-distance-bottom:7.2pt;mso-position-horizontal:right;mso-position-horizontal-relative:margin;mso-position-vertical-relative:margin;mso-width-relative:margin;mso-height-relative:margin"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" o:allowincell="f" fillcolor="white [3201]" strokecolor="#404040 [2429]" strokeweight="2.25pt">
            <v:stroke dashstyle="longDash" joinstyle="miter"/>
            <v:textbox>
              <w:txbxContent>
                <w:p w14:paraId="58516EA7" w14:textId="77777777" w:rsidR="00AD0255" w:rsidRPr="00424E23" w:rsidRDefault="00AD0255" w:rsidP="00A95304">
                  <w:pPr>
                    <w:jc w:val="both"/>
                    <w:rPr>
                      <w:b/>
                    </w:rPr>
                  </w:pPr>
                  <w:r w:rsidRPr="00424E23">
                    <w:rPr>
                      <w:b/>
                    </w:rPr>
                    <w:t>Tipp:</w:t>
                  </w:r>
                </w:p>
                <w:p w14:paraId="470EE33F" w14:textId="77777777" w:rsidR="00AD0255" w:rsidRPr="00AD0255" w:rsidRDefault="00AD0255" w:rsidP="00A95304">
                  <w:pPr>
                    <w:jc w:val="both"/>
                  </w:pPr>
                  <w:r>
                    <w:t>Obwohl die Komponenten nicht voneinander abhängen</w:t>
                  </w:r>
                  <w:ins w:id="34" w:author="test" w:date="2014-03-19T21:54:00Z">
                    <w:r w:rsidR="00A82740">
                      <w:t>,</w:t>
                    </w:r>
                  </w:ins>
                  <w:r>
                    <w:t xml:space="preserve"> ist es wahrscheinlich</w:t>
                  </w:r>
                  <w:r w:rsidR="00424E23">
                    <w:t xml:space="preserve"> bei vielen </w:t>
                  </w:r>
                  <w:r w:rsidR="00A95304">
                    <w:t xml:space="preserve">Oberflächenfunktionen </w:t>
                  </w:r>
                  <w:r>
                    <w:t>mit relativ wenig Aufwand möglich</w:t>
                  </w:r>
                  <w:ins w:id="35" w:author="test" w:date="2014-03-19T21:54:00Z">
                    <w:r w:rsidR="00A82740">
                      <w:t>,</w:t>
                    </w:r>
                  </w:ins>
                  <w:r>
                    <w:t xml:space="preserve"> eine der beiden Impl</w:t>
                  </w:r>
                  <w:r w:rsidR="00424E23">
                    <w:t xml:space="preserve">ementierungen </w:t>
                  </w:r>
                  <w:r w:rsidR="00BA5F93">
                    <w:t>in abgewandelter Form</w:t>
                  </w:r>
                  <w:r w:rsidR="00424E23">
                    <w:t xml:space="preserve"> zu nutzen (beachte</w:t>
                  </w:r>
                  <w:r w:rsidR="00D74167">
                    <w:t>n Sie</w:t>
                  </w:r>
                  <w:r w:rsidR="00424E23">
                    <w:t xml:space="preserve"> jedoch</w:t>
                  </w:r>
                  <w:r w:rsidR="00424E23" w:rsidRPr="00424E23">
                    <w:t xml:space="preserve"> </w:t>
                  </w:r>
                  <w:r w:rsidR="00437949">
                    <w:fldChar w:fldCharType="begin"/>
                  </w:r>
                  <w:r w:rsidR="00437949">
                    <w:instrText xml:space="preserve"> REF _Ref381006497 \h  \* MERGEFORMAT </w:instrText>
                  </w:r>
                  <w:r w:rsidR="00437949">
                    <w:fldChar w:fldCharType="separate"/>
                  </w:r>
                  <w:r w:rsidR="00424E23" w:rsidRPr="00EF3656">
                    <w:rPr>
                      <w:color w:val="5B9BD5" w:themeColor="accent1"/>
                    </w:rPr>
                    <w:t>Bekannte Fehler</w:t>
                  </w:r>
                  <w:r w:rsidR="00437949">
                    <w:fldChar w:fldCharType="end"/>
                  </w:r>
                  <w:r w:rsidR="00424E23">
                    <w:t>)</w:t>
                  </w:r>
                  <w:ins w:id="36" w:author="test" w:date="2014-03-19T21:54:00Z">
                    <w:r w:rsidR="00A82740">
                      <w:t>.</w:t>
                    </w:r>
                  </w:ins>
                  <w:r w:rsidR="00424E23" w:rsidRPr="00AD0255">
                    <w:t xml:space="preserve"> </w:t>
                  </w:r>
                </w:p>
              </w:txbxContent>
            </v:textbox>
            <w10:wrap type="square" anchorx="margin" anchory="margin"/>
          </v:roundrect>
        </w:pict>
      </w:r>
    </w:p>
    <w:p w14:paraId="75561853" w14:textId="77777777" w:rsidR="009A608F" w:rsidRDefault="00AD0255" w:rsidP="004E0D30">
      <w:r>
        <w:t xml:space="preserve">Historisch bedingt hängen die Komponenten auf den einzelnen Tabs deshalb nicht voneinander ab. Öffnen-  und Speicherndialoge sowie Ausgabeformate sind unterschiedlich und werden im Programmcode von andern Klassen und Methoden bedient. </w:t>
      </w:r>
    </w:p>
    <w:p w14:paraId="02F022AA" w14:textId="77777777" w:rsidR="00D74167" w:rsidRDefault="00D74167"/>
    <w:p w14:paraId="516E86A2" w14:textId="77777777" w:rsidR="00A95304" w:rsidRDefault="00A95304" w:rsidP="00A95304">
      <w:pPr>
        <w:pStyle w:val="berschrift2"/>
      </w:pPr>
      <w:r>
        <w:t>Bibliotheken</w:t>
      </w:r>
    </w:p>
    <w:p w14:paraId="182FDB82" w14:textId="77777777" w:rsidR="00A95304" w:rsidRDefault="00A95304"/>
    <w:p w14:paraId="7F04CEDB" w14:textId="77777777" w:rsidR="00E034A1" w:rsidRDefault="00D74167">
      <w:r>
        <w:t>Außerdem wurden verschiedene Java Bibliotheken genutzt</w:t>
      </w:r>
      <w:ins w:id="37" w:author="test" w:date="2014-03-19T21:55:00Z">
        <w:r w:rsidR="00A82740">
          <w:t>,</w:t>
        </w:r>
      </w:ins>
      <w:r>
        <w:t xml:space="preserve"> die im Verzeichnis </w:t>
      </w:r>
      <w:r>
        <w:rPr>
          <w:i/>
        </w:rPr>
        <w:t xml:space="preserve">lib </w:t>
      </w:r>
      <w:r>
        <w:t xml:space="preserve">zu finden sind. Diese Bibliotheken finden </w:t>
      </w:r>
      <w:del w:id="38" w:author="test" w:date="2014-03-19T21:55:00Z">
        <w:r w:rsidDel="00A82740">
          <w:delText>Verwendung</w:delText>
        </w:r>
      </w:del>
      <w:r>
        <w:t xml:space="preserve"> z.B. beim Lesen der CSV Dateien, beim Oberflächendesign und beim automatischen Testen der Anwendung</w:t>
      </w:r>
      <w:ins w:id="39" w:author="test" w:date="2014-03-19T21:56:00Z">
        <w:r w:rsidR="00A82740">
          <w:t xml:space="preserve"> </w:t>
        </w:r>
      </w:ins>
      <w:ins w:id="40" w:author="test" w:date="2014-03-19T21:55:00Z">
        <w:r w:rsidR="00A82740">
          <w:t xml:space="preserve"> Verwendung</w:t>
        </w:r>
      </w:ins>
      <w:r>
        <w:t xml:space="preserve">. </w:t>
      </w:r>
    </w:p>
    <w:tbl>
      <w:tblPr>
        <w:tblStyle w:val="Gitternetztabelle41"/>
        <w:tblW w:w="0" w:type="auto"/>
        <w:tblLayout w:type="fixed"/>
        <w:tblLook w:val="04A0" w:firstRow="1" w:lastRow="0" w:firstColumn="1" w:lastColumn="0" w:noHBand="0" w:noVBand="1"/>
      </w:tblPr>
      <w:tblGrid>
        <w:gridCol w:w="1457"/>
        <w:gridCol w:w="4492"/>
        <w:gridCol w:w="3113"/>
      </w:tblGrid>
      <w:tr w:rsidR="00E034A1" w14:paraId="08308BEB" w14:textId="77777777" w:rsidTr="00B85C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7" w:type="dxa"/>
          </w:tcPr>
          <w:p w14:paraId="7680B672" w14:textId="77777777" w:rsidR="00E034A1" w:rsidRDefault="00E034A1">
            <w:r>
              <w:t>Bibliothek</w:t>
            </w:r>
          </w:p>
        </w:tc>
        <w:tc>
          <w:tcPr>
            <w:tcW w:w="4492" w:type="dxa"/>
          </w:tcPr>
          <w:p w14:paraId="42E41C3D" w14:textId="77777777" w:rsidR="00E034A1" w:rsidRDefault="00E034A1">
            <w:pPr>
              <w:cnfStyle w:val="100000000000" w:firstRow="1" w:lastRow="0" w:firstColumn="0" w:lastColumn="0" w:oddVBand="0" w:evenVBand="0" w:oddHBand="0" w:evenHBand="0" w:firstRowFirstColumn="0" w:firstRowLastColumn="0" w:lastRowFirstColumn="0" w:lastRowLastColumn="0"/>
            </w:pPr>
            <w:r>
              <w:t>Verwendung</w:t>
            </w:r>
          </w:p>
        </w:tc>
        <w:tc>
          <w:tcPr>
            <w:tcW w:w="3113" w:type="dxa"/>
          </w:tcPr>
          <w:p w14:paraId="441C2E7F" w14:textId="77777777" w:rsidR="00E034A1" w:rsidRDefault="00E034A1">
            <w:pPr>
              <w:cnfStyle w:val="100000000000" w:firstRow="1" w:lastRow="0" w:firstColumn="0" w:lastColumn="0" w:oddVBand="0" w:evenVBand="0" w:oddHBand="0" w:evenHBand="0" w:firstRowFirstColumn="0" w:firstRowLastColumn="0" w:lastRowFirstColumn="0" w:lastRowLastColumn="0"/>
            </w:pPr>
            <w:r>
              <w:t>URL</w:t>
            </w:r>
          </w:p>
        </w:tc>
      </w:tr>
      <w:tr w:rsidR="00E034A1" w14:paraId="1E3E8565" w14:textId="77777777" w:rsidTr="00B85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7" w:type="dxa"/>
          </w:tcPr>
          <w:p w14:paraId="49745850" w14:textId="77777777" w:rsidR="00E034A1" w:rsidRDefault="00E034A1">
            <w:r>
              <w:t>Designgridlayout-1.9</w:t>
            </w:r>
          </w:p>
        </w:tc>
        <w:tc>
          <w:tcPr>
            <w:tcW w:w="4492" w:type="dxa"/>
          </w:tcPr>
          <w:p w14:paraId="0F6CD9C5" w14:textId="77777777" w:rsidR="00E034A1" w:rsidRDefault="00A3695E">
            <w:pPr>
              <w:cnfStyle w:val="000000100000" w:firstRow="0" w:lastRow="0" w:firstColumn="0" w:lastColumn="0" w:oddVBand="0" w:evenVBand="0" w:oddHBand="1" w:evenHBand="0" w:firstRowFirstColumn="0" w:firstRowLastColumn="0" w:lastRowFirstColumn="0" w:lastRowLastColumn="0"/>
            </w:pPr>
            <w:r>
              <w:t>Gruppe 2012: Als Layoutmanager für ihren Tab</w:t>
            </w:r>
          </w:p>
        </w:tc>
        <w:tc>
          <w:tcPr>
            <w:tcW w:w="3113" w:type="dxa"/>
          </w:tcPr>
          <w:p w14:paraId="5DEB12D6" w14:textId="77777777" w:rsidR="00E034A1" w:rsidRDefault="00A3695E">
            <w:pPr>
              <w:cnfStyle w:val="000000100000" w:firstRow="0" w:lastRow="0" w:firstColumn="0" w:lastColumn="0" w:oddVBand="0" w:evenVBand="0" w:oddHBand="1" w:evenHBand="0" w:firstRowFirstColumn="0" w:firstRowLastColumn="0" w:lastRowFirstColumn="0" w:lastRowLastColumn="0"/>
            </w:pPr>
            <w:r w:rsidRPr="00A3695E">
              <w:t>https://designgridlayout.java.net/</w:t>
            </w:r>
          </w:p>
        </w:tc>
      </w:tr>
      <w:tr w:rsidR="00E034A1" w14:paraId="5E52C333" w14:textId="77777777" w:rsidTr="00B85CFD">
        <w:tc>
          <w:tcPr>
            <w:cnfStyle w:val="001000000000" w:firstRow="0" w:lastRow="0" w:firstColumn="1" w:lastColumn="0" w:oddVBand="0" w:evenVBand="0" w:oddHBand="0" w:evenHBand="0" w:firstRowFirstColumn="0" w:firstRowLastColumn="0" w:lastRowFirstColumn="0" w:lastRowLastColumn="0"/>
            <w:tcW w:w="1457" w:type="dxa"/>
          </w:tcPr>
          <w:p w14:paraId="5F902B83" w14:textId="77777777" w:rsidR="00E034A1" w:rsidRDefault="00E034A1">
            <w:r>
              <w:t>Forms-1.2.1</w:t>
            </w:r>
          </w:p>
        </w:tc>
        <w:tc>
          <w:tcPr>
            <w:tcW w:w="4492" w:type="dxa"/>
          </w:tcPr>
          <w:p w14:paraId="38E226CB" w14:textId="77777777" w:rsidR="00E034A1" w:rsidRDefault="00A3695E">
            <w:pPr>
              <w:cnfStyle w:val="000000000000" w:firstRow="0" w:lastRow="0" w:firstColumn="0" w:lastColumn="0" w:oddVBand="0" w:evenVBand="0" w:oddHBand="0" w:evenHBand="0" w:firstRowFirstColumn="0" w:firstRowLastColumn="0" w:lastRowFirstColumn="0" w:lastRowLastColumn="0"/>
            </w:pPr>
            <w:r>
              <w:t>Gruppe 2012: JGoodie Erweiterung um Formulare darzustellen</w:t>
            </w:r>
          </w:p>
        </w:tc>
        <w:tc>
          <w:tcPr>
            <w:tcW w:w="3113" w:type="dxa"/>
          </w:tcPr>
          <w:p w14:paraId="56F70A4B" w14:textId="0C018454" w:rsidR="00E034A1" w:rsidRDefault="00DE488C">
            <w:pPr>
              <w:cnfStyle w:val="000000000000" w:firstRow="0" w:lastRow="0" w:firstColumn="0" w:lastColumn="0" w:oddVBand="0" w:evenVBand="0" w:oddHBand="0" w:evenHBand="0" w:firstRowFirstColumn="0" w:firstRowLastColumn="0" w:lastRowFirstColumn="0" w:lastRowLastColumn="0"/>
            </w:pPr>
            <w:ins w:id="41" w:author="Tim" w:date="2014-03-19T22:10:00Z">
              <w:r>
                <w:fldChar w:fldCharType="begin"/>
              </w:r>
              <w:r>
                <w:instrText xml:space="preserve"> HYPERLINK "</w:instrText>
              </w:r>
            </w:ins>
            <w:r w:rsidRPr="00A3695E">
              <w:instrText>http://grepcode.com/snapshot/repo1.maven.org/maven2/com.jgoodies/forms/1.2.1</w:instrText>
            </w:r>
            <w:ins w:id="42" w:author="Tim" w:date="2014-03-19T22:10:00Z">
              <w:r>
                <w:instrText xml:space="preserve">" </w:instrText>
              </w:r>
              <w:r>
                <w:fldChar w:fldCharType="separate"/>
              </w:r>
            </w:ins>
            <w:r w:rsidRPr="000A24D6">
              <w:rPr>
                <w:rStyle w:val="Hyperlink"/>
              </w:rPr>
              <w:t>http://grepcode.com/snapshot/repo1.maven.org/maven2/com.jgoodies/forms/1.2.1</w:t>
            </w:r>
            <w:ins w:id="43" w:author="Tim" w:date="2014-03-19T22:10:00Z">
              <w:r>
                <w:fldChar w:fldCharType="end"/>
              </w:r>
            </w:ins>
          </w:p>
        </w:tc>
      </w:tr>
      <w:tr w:rsidR="00E034A1" w14:paraId="26E6D67A" w14:textId="77777777" w:rsidTr="00B85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7" w:type="dxa"/>
          </w:tcPr>
          <w:p w14:paraId="28176135" w14:textId="77777777" w:rsidR="00E034A1" w:rsidRDefault="00E034A1">
            <w:r>
              <w:t>Guava-10.0.1</w:t>
            </w:r>
          </w:p>
        </w:tc>
        <w:tc>
          <w:tcPr>
            <w:tcW w:w="4492" w:type="dxa"/>
          </w:tcPr>
          <w:p w14:paraId="23F8F464" w14:textId="688EB07D" w:rsidR="00E034A1" w:rsidRDefault="00A3695E" w:rsidP="00DE488C">
            <w:pPr>
              <w:cnfStyle w:val="000000100000" w:firstRow="0" w:lastRow="0" w:firstColumn="0" w:lastColumn="0" w:oddVBand="0" w:evenVBand="0" w:oddHBand="1" w:evenHBand="0" w:firstRowFirstColumn="0" w:firstRowLastColumn="0" w:lastRowFirstColumn="0" w:lastRowLastColumn="0"/>
              <w:pPrChange w:id="44" w:author="Tim" w:date="2014-03-19T22:11:00Z">
                <w:pPr>
                  <w:cnfStyle w:val="000000100000" w:firstRow="0" w:lastRow="0" w:firstColumn="0" w:lastColumn="0" w:oddVBand="0" w:evenVBand="0" w:oddHBand="1" w:evenHBand="0" w:firstRowFirstColumn="0" w:firstRowLastColumn="0" w:lastRowFirstColumn="0" w:lastRowLastColumn="0"/>
                </w:pPr>
              </w:pPrChange>
            </w:pPr>
            <w:r>
              <w:t xml:space="preserve">Gruppe 2012: </w:t>
            </w:r>
            <w:del w:id="45" w:author="Tim" w:date="2014-03-19T22:10:00Z">
              <w:r w:rsidDel="00DE488C">
                <w:delText>die Gruppe nutzt diese Lib für</w:delText>
              </w:r>
            </w:del>
            <w:ins w:id="46" w:author="Tim" w:date="2014-03-19T22:10:00Z">
              <w:r w:rsidR="00DE488C">
                <w:t>Bibliothek für</w:t>
              </w:r>
            </w:ins>
            <w:ins w:id="47" w:author="Tim" w:date="2014-03-19T22:11:00Z">
              <w:r w:rsidR="00DE488C">
                <w:t xml:space="preserve"> </w:t>
              </w:r>
            </w:ins>
            <w:del w:id="48" w:author="Tim" w:date="2014-03-19T22:10:00Z">
              <w:r w:rsidDel="00DE488C">
                <w:delText xml:space="preserve"> </w:delText>
              </w:r>
            </w:del>
            <w:del w:id="49" w:author="Tim" w:date="2014-03-19T22:11:00Z">
              <w:r w:rsidDel="00DE488C">
                <w:delText>ihre</w:delText>
              </w:r>
            </w:del>
            <w:ins w:id="50" w:author="Tim" w:date="2014-03-19T22:11:00Z">
              <w:r w:rsidR="00DE488C">
                <w:t>interne</w:t>
              </w:r>
            </w:ins>
            <w:r>
              <w:t xml:space="preserve"> Datenstrukturen</w:t>
            </w:r>
          </w:p>
        </w:tc>
        <w:tc>
          <w:tcPr>
            <w:tcW w:w="3113" w:type="dxa"/>
          </w:tcPr>
          <w:p w14:paraId="20C45468" w14:textId="77777777" w:rsidR="00E034A1" w:rsidRDefault="00A3695E">
            <w:pPr>
              <w:cnfStyle w:val="000000100000" w:firstRow="0" w:lastRow="0" w:firstColumn="0" w:lastColumn="0" w:oddVBand="0" w:evenVBand="0" w:oddHBand="1" w:evenHBand="0" w:firstRowFirstColumn="0" w:firstRowLastColumn="0" w:lastRowFirstColumn="0" w:lastRowLastColumn="0"/>
            </w:pPr>
            <w:r w:rsidRPr="00A3695E">
              <w:t>https://code.google.com/p/guava-libraries/</w:t>
            </w:r>
          </w:p>
        </w:tc>
      </w:tr>
      <w:tr w:rsidR="00E034A1" w14:paraId="67DEF577" w14:textId="77777777" w:rsidTr="00B85CFD">
        <w:tc>
          <w:tcPr>
            <w:cnfStyle w:val="001000000000" w:firstRow="0" w:lastRow="0" w:firstColumn="1" w:lastColumn="0" w:oddVBand="0" w:evenVBand="0" w:oddHBand="0" w:evenHBand="0" w:firstRowFirstColumn="0" w:firstRowLastColumn="0" w:lastRowFirstColumn="0" w:lastRowLastColumn="0"/>
            <w:tcW w:w="1457" w:type="dxa"/>
          </w:tcPr>
          <w:p w14:paraId="00BEBEBF" w14:textId="77777777" w:rsidR="00E034A1" w:rsidRDefault="00E034A1">
            <w:r>
              <w:t>Jsr305-1.3.9</w:t>
            </w:r>
          </w:p>
        </w:tc>
        <w:tc>
          <w:tcPr>
            <w:tcW w:w="4492" w:type="dxa"/>
          </w:tcPr>
          <w:p w14:paraId="30A8503F" w14:textId="77777777" w:rsidR="00E034A1" w:rsidRDefault="00A3695E">
            <w:pPr>
              <w:cnfStyle w:val="000000000000" w:firstRow="0" w:lastRow="0" w:firstColumn="0" w:lastColumn="0" w:oddVBand="0" w:evenVBand="0" w:oddHBand="0" w:evenHBand="0" w:firstRowFirstColumn="0" w:firstRowLastColumn="0" w:lastRowFirstColumn="0" w:lastRowLastColumn="0"/>
            </w:pPr>
            <w:r>
              <w:t>Gruppe 2012: Findbugs um Bugs durch statische Codeanalyse zu finden</w:t>
            </w:r>
            <w:del w:id="51" w:author="test" w:date="2014-03-19T21:56:00Z">
              <w:r w:rsidDel="00A82740">
                <w:delText>.</w:delText>
              </w:r>
            </w:del>
          </w:p>
        </w:tc>
        <w:tc>
          <w:tcPr>
            <w:tcW w:w="3113" w:type="dxa"/>
          </w:tcPr>
          <w:p w14:paraId="441B56D5" w14:textId="14E3D5A6" w:rsidR="00E034A1" w:rsidRDefault="00DE488C">
            <w:pPr>
              <w:cnfStyle w:val="000000000000" w:firstRow="0" w:lastRow="0" w:firstColumn="0" w:lastColumn="0" w:oddVBand="0" w:evenVBand="0" w:oddHBand="0" w:evenHBand="0" w:firstRowFirstColumn="0" w:firstRowLastColumn="0" w:lastRowFirstColumn="0" w:lastRowLastColumn="0"/>
            </w:pPr>
            <w:ins w:id="52" w:author="Tim" w:date="2014-03-19T22:10:00Z">
              <w:r>
                <w:fldChar w:fldCharType="begin"/>
              </w:r>
              <w:r>
                <w:instrText xml:space="preserve"> HYPERLINK "</w:instrText>
              </w:r>
            </w:ins>
            <w:r w:rsidRPr="00A3695E">
              <w:instrText>http://mvnrepository.com/artifact/com.google.code.findbugs/jsr305/1.3.9</w:instrText>
            </w:r>
            <w:ins w:id="53" w:author="Tim" w:date="2014-03-19T22:10:00Z">
              <w:r>
                <w:instrText xml:space="preserve">" </w:instrText>
              </w:r>
              <w:r>
                <w:fldChar w:fldCharType="separate"/>
              </w:r>
            </w:ins>
            <w:r w:rsidRPr="000A24D6">
              <w:rPr>
                <w:rStyle w:val="Hyperlink"/>
              </w:rPr>
              <w:t>http://mvnrepository.com/artifact/com.google.code.findbugs/jsr305/1.3.9</w:t>
            </w:r>
            <w:ins w:id="54" w:author="Tim" w:date="2014-03-19T22:10:00Z">
              <w:r>
                <w:fldChar w:fldCharType="end"/>
              </w:r>
            </w:ins>
          </w:p>
        </w:tc>
      </w:tr>
      <w:tr w:rsidR="00E034A1" w14:paraId="68C3CF0C" w14:textId="77777777" w:rsidTr="00B85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7" w:type="dxa"/>
          </w:tcPr>
          <w:p w14:paraId="6F7BD4B5" w14:textId="77777777" w:rsidR="00E034A1" w:rsidRDefault="00E034A1">
            <w:r>
              <w:t>Junit-4.8.2</w:t>
            </w:r>
          </w:p>
        </w:tc>
        <w:tc>
          <w:tcPr>
            <w:tcW w:w="4492" w:type="dxa"/>
          </w:tcPr>
          <w:p w14:paraId="7C9C14F8" w14:textId="77777777" w:rsidR="00E034A1" w:rsidRDefault="00A3695E">
            <w:pPr>
              <w:cnfStyle w:val="000000100000" w:firstRow="0" w:lastRow="0" w:firstColumn="0" w:lastColumn="0" w:oddVBand="0" w:evenVBand="0" w:oddHBand="1" w:evenHBand="0" w:firstRowFirstColumn="0" w:firstRowLastColumn="0" w:lastRowFirstColumn="0" w:lastRowLastColumn="0"/>
            </w:pPr>
            <w:r>
              <w:t>Alle: Automatische</w:t>
            </w:r>
            <w:r w:rsidR="00A95304">
              <w:t xml:space="preserve"> Komponententests</w:t>
            </w:r>
          </w:p>
        </w:tc>
        <w:tc>
          <w:tcPr>
            <w:tcW w:w="3113" w:type="dxa"/>
          </w:tcPr>
          <w:p w14:paraId="0ADD599F" w14:textId="77777777" w:rsidR="00E034A1" w:rsidRDefault="00A95304">
            <w:pPr>
              <w:cnfStyle w:val="000000100000" w:firstRow="0" w:lastRow="0" w:firstColumn="0" w:lastColumn="0" w:oddVBand="0" w:evenVBand="0" w:oddHBand="1" w:evenHBand="0" w:firstRowFirstColumn="0" w:firstRowLastColumn="0" w:lastRowFirstColumn="0" w:lastRowLastColumn="0"/>
            </w:pPr>
            <w:r w:rsidRPr="00A95304">
              <w:t>http://junit.org/</w:t>
            </w:r>
          </w:p>
        </w:tc>
      </w:tr>
      <w:tr w:rsidR="00E034A1" w14:paraId="4563968E" w14:textId="77777777" w:rsidTr="00B85CFD">
        <w:tc>
          <w:tcPr>
            <w:cnfStyle w:val="001000000000" w:firstRow="0" w:lastRow="0" w:firstColumn="1" w:lastColumn="0" w:oddVBand="0" w:evenVBand="0" w:oddHBand="0" w:evenHBand="0" w:firstRowFirstColumn="0" w:firstRowLastColumn="0" w:lastRowFirstColumn="0" w:lastRowLastColumn="0"/>
            <w:tcW w:w="1457" w:type="dxa"/>
          </w:tcPr>
          <w:p w14:paraId="3AEAF898" w14:textId="77777777" w:rsidR="00E034A1" w:rsidRDefault="00E034A1">
            <w:r>
              <w:t>Looks-2.0.1</w:t>
            </w:r>
          </w:p>
        </w:tc>
        <w:tc>
          <w:tcPr>
            <w:tcW w:w="4492" w:type="dxa"/>
          </w:tcPr>
          <w:p w14:paraId="634FB503" w14:textId="77777777" w:rsidR="00E034A1" w:rsidRDefault="00A95304">
            <w:pPr>
              <w:cnfStyle w:val="000000000000" w:firstRow="0" w:lastRow="0" w:firstColumn="0" w:lastColumn="0" w:oddVBand="0" w:evenVBand="0" w:oddHBand="0" w:evenHBand="0" w:firstRowFirstColumn="0" w:firstRowLastColumn="0" w:lastRowFirstColumn="0" w:lastRowLastColumn="0"/>
            </w:pPr>
            <w:r>
              <w:t>Gruppe 2012: Interne Abhängigkeit von jGoodies</w:t>
            </w:r>
          </w:p>
        </w:tc>
        <w:tc>
          <w:tcPr>
            <w:tcW w:w="3113" w:type="dxa"/>
          </w:tcPr>
          <w:p w14:paraId="03E00D1C" w14:textId="77777777" w:rsidR="00E034A1" w:rsidRDefault="00A95304">
            <w:pPr>
              <w:cnfStyle w:val="000000000000" w:firstRow="0" w:lastRow="0" w:firstColumn="0" w:lastColumn="0" w:oddVBand="0" w:evenVBand="0" w:oddHBand="0" w:evenHBand="0" w:firstRowFirstColumn="0" w:firstRowLastColumn="0" w:lastRowFirstColumn="0" w:lastRowLastColumn="0"/>
            </w:pPr>
            <w:r w:rsidRPr="00A95304">
              <w:t>http://mvnrepository.com/artifact/com.jgoodies/looks/2.0.1</w:t>
            </w:r>
          </w:p>
        </w:tc>
      </w:tr>
      <w:tr w:rsidR="00E034A1" w14:paraId="4762C25F" w14:textId="77777777" w:rsidTr="00B85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7" w:type="dxa"/>
          </w:tcPr>
          <w:p w14:paraId="1893A5F2" w14:textId="77777777" w:rsidR="00E034A1" w:rsidRDefault="00E034A1">
            <w:r>
              <w:t>Miglayout-core-4.2</w:t>
            </w:r>
          </w:p>
        </w:tc>
        <w:tc>
          <w:tcPr>
            <w:tcW w:w="4492" w:type="dxa"/>
          </w:tcPr>
          <w:p w14:paraId="7351FF04" w14:textId="77777777" w:rsidR="00E034A1" w:rsidRDefault="00A95304" w:rsidP="00A95304">
            <w:pPr>
              <w:cnfStyle w:val="000000100000" w:firstRow="0" w:lastRow="0" w:firstColumn="0" w:lastColumn="0" w:oddVBand="0" w:evenVBand="0" w:oddHBand="1" w:evenHBand="0" w:firstRowFirstColumn="0" w:firstRowLastColumn="0" w:lastRowFirstColumn="0" w:lastRowLastColumn="0"/>
            </w:pPr>
            <w:r>
              <w:t>Gruppe 2012: weitere Layoutmanager für das Tab</w:t>
            </w:r>
          </w:p>
        </w:tc>
        <w:tc>
          <w:tcPr>
            <w:tcW w:w="3113" w:type="dxa"/>
          </w:tcPr>
          <w:p w14:paraId="2BB12EF2" w14:textId="4AC78077" w:rsidR="00E034A1" w:rsidRDefault="00DE488C">
            <w:pPr>
              <w:cnfStyle w:val="000000100000" w:firstRow="0" w:lastRow="0" w:firstColumn="0" w:lastColumn="0" w:oddVBand="0" w:evenVBand="0" w:oddHBand="1" w:evenHBand="0" w:firstRowFirstColumn="0" w:firstRowLastColumn="0" w:lastRowFirstColumn="0" w:lastRowLastColumn="0"/>
            </w:pPr>
            <w:ins w:id="55" w:author="Tim" w:date="2014-03-19T22:10:00Z">
              <w:r>
                <w:fldChar w:fldCharType="begin"/>
              </w:r>
              <w:r>
                <w:instrText xml:space="preserve"> HYPERLINK "</w:instrText>
              </w:r>
            </w:ins>
            <w:r w:rsidRPr="00A95304">
              <w:instrText>http://mvnrepository.com/artifact/com.miglayout/miglayout-core/4.2</w:instrText>
            </w:r>
            <w:ins w:id="56" w:author="Tim" w:date="2014-03-19T22:10:00Z">
              <w:r>
                <w:instrText xml:space="preserve">" </w:instrText>
              </w:r>
              <w:r>
                <w:fldChar w:fldCharType="separate"/>
              </w:r>
            </w:ins>
            <w:r w:rsidRPr="000A24D6">
              <w:rPr>
                <w:rStyle w:val="Hyperlink"/>
              </w:rPr>
              <w:t>http://mvnrepository.com/artifact/com.miglayout/miglayout-core/4.2</w:t>
            </w:r>
            <w:ins w:id="57" w:author="Tim" w:date="2014-03-19T22:10:00Z">
              <w:r>
                <w:fldChar w:fldCharType="end"/>
              </w:r>
            </w:ins>
          </w:p>
        </w:tc>
      </w:tr>
      <w:tr w:rsidR="00A95304" w14:paraId="1A12A8A9" w14:textId="77777777" w:rsidTr="00B85CFD">
        <w:tc>
          <w:tcPr>
            <w:cnfStyle w:val="001000000000" w:firstRow="0" w:lastRow="0" w:firstColumn="1" w:lastColumn="0" w:oddVBand="0" w:evenVBand="0" w:oddHBand="0" w:evenHBand="0" w:firstRowFirstColumn="0" w:firstRowLastColumn="0" w:lastRowFirstColumn="0" w:lastRowLastColumn="0"/>
            <w:tcW w:w="1457" w:type="dxa"/>
          </w:tcPr>
          <w:p w14:paraId="32C782CA" w14:textId="77777777" w:rsidR="00A95304" w:rsidRDefault="00A95304" w:rsidP="00A95304">
            <w:r>
              <w:t>Miglayout-swing-4.2</w:t>
            </w:r>
          </w:p>
        </w:tc>
        <w:tc>
          <w:tcPr>
            <w:tcW w:w="4492" w:type="dxa"/>
          </w:tcPr>
          <w:p w14:paraId="2AF155C7" w14:textId="77777777" w:rsidR="00A95304" w:rsidRDefault="00A95304" w:rsidP="00A95304">
            <w:pPr>
              <w:cnfStyle w:val="000000000000" w:firstRow="0" w:lastRow="0" w:firstColumn="0" w:lastColumn="0" w:oddVBand="0" w:evenVBand="0" w:oddHBand="0" w:evenHBand="0" w:firstRowFirstColumn="0" w:firstRowLastColumn="0" w:lastRowFirstColumn="0" w:lastRowLastColumn="0"/>
            </w:pPr>
            <w:r>
              <w:t>Gruppe 2012: siehe oben</w:t>
            </w:r>
          </w:p>
        </w:tc>
        <w:tc>
          <w:tcPr>
            <w:tcW w:w="3113" w:type="dxa"/>
          </w:tcPr>
          <w:p w14:paraId="07747755" w14:textId="5265FE22" w:rsidR="00A95304" w:rsidRDefault="00163C3C" w:rsidP="00A95304">
            <w:pPr>
              <w:cnfStyle w:val="000000000000" w:firstRow="0" w:lastRow="0" w:firstColumn="0" w:lastColumn="0" w:oddVBand="0" w:evenVBand="0" w:oddHBand="0" w:evenHBand="0" w:firstRowFirstColumn="0" w:firstRowLastColumn="0" w:lastRowFirstColumn="0" w:lastRowLastColumn="0"/>
            </w:pPr>
            <w:ins w:id="58" w:author="Tim" w:date="2014-03-19T22:11:00Z">
              <w:r>
                <w:fldChar w:fldCharType="begin"/>
              </w:r>
              <w:r>
                <w:instrText xml:space="preserve"> HYPERLINK "</w:instrText>
              </w:r>
            </w:ins>
            <w:r w:rsidRPr="00A95304">
              <w:instrText>http://mvnrepository.com/artifact/com.miglayout/miglayout-core/4.2</w:instrText>
            </w:r>
            <w:ins w:id="59" w:author="Tim" w:date="2014-03-19T22:11:00Z">
              <w:r>
                <w:instrText xml:space="preserve">" </w:instrText>
              </w:r>
              <w:r>
                <w:fldChar w:fldCharType="separate"/>
              </w:r>
            </w:ins>
            <w:r w:rsidRPr="000A24D6">
              <w:rPr>
                <w:rStyle w:val="Hyperlink"/>
              </w:rPr>
              <w:t>http://mvnrepository.com/artifact/com.miglayout/miglayout-core/4.2</w:t>
            </w:r>
            <w:ins w:id="60" w:author="Tim" w:date="2014-03-19T22:11:00Z">
              <w:r>
                <w:fldChar w:fldCharType="end"/>
              </w:r>
            </w:ins>
          </w:p>
        </w:tc>
      </w:tr>
      <w:tr w:rsidR="00A95304" w14:paraId="1EC587B6" w14:textId="77777777" w:rsidTr="00B85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7" w:type="dxa"/>
          </w:tcPr>
          <w:p w14:paraId="58DD1863" w14:textId="77777777" w:rsidR="00A95304" w:rsidRDefault="00A95304" w:rsidP="00A95304">
            <w:r>
              <w:t>Opencsv-2.0</w:t>
            </w:r>
          </w:p>
        </w:tc>
        <w:tc>
          <w:tcPr>
            <w:tcW w:w="4492" w:type="dxa"/>
          </w:tcPr>
          <w:p w14:paraId="34FD6243" w14:textId="77777777" w:rsidR="00A95304" w:rsidRDefault="00A95304" w:rsidP="00A95304">
            <w:pPr>
              <w:cnfStyle w:val="000000100000" w:firstRow="0" w:lastRow="0" w:firstColumn="0" w:lastColumn="0" w:oddVBand="0" w:evenVBand="0" w:oddHBand="1" w:evenHBand="0" w:firstRowFirstColumn="0" w:firstRowLastColumn="0" w:lastRowFirstColumn="0" w:lastRowLastColumn="0"/>
            </w:pPr>
            <w:r>
              <w:t xml:space="preserve">Gruppe 2012: Lesen der CSV Dateien </w:t>
            </w:r>
          </w:p>
        </w:tc>
        <w:tc>
          <w:tcPr>
            <w:tcW w:w="3113" w:type="dxa"/>
          </w:tcPr>
          <w:p w14:paraId="77AF6513" w14:textId="77777777" w:rsidR="00A95304" w:rsidRDefault="00A95304" w:rsidP="00A95304">
            <w:pPr>
              <w:cnfStyle w:val="000000100000" w:firstRow="0" w:lastRow="0" w:firstColumn="0" w:lastColumn="0" w:oddVBand="0" w:evenVBand="0" w:oddHBand="1" w:evenHBand="0" w:firstRowFirstColumn="0" w:firstRowLastColumn="0" w:lastRowFirstColumn="0" w:lastRowLastColumn="0"/>
            </w:pPr>
            <w:r w:rsidRPr="00A95304">
              <w:t>http://opencsv.sourceforge.net/</w:t>
            </w:r>
          </w:p>
        </w:tc>
      </w:tr>
      <w:tr w:rsidR="00A95304" w14:paraId="423C5023" w14:textId="77777777" w:rsidTr="00B85CFD">
        <w:tc>
          <w:tcPr>
            <w:cnfStyle w:val="001000000000" w:firstRow="0" w:lastRow="0" w:firstColumn="1" w:lastColumn="0" w:oddVBand="0" w:evenVBand="0" w:oddHBand="0" w:evenHBand="0" w:firstRowFirstColumn="0" w:firstRowLastColumn="0" w:lastRowFirstColumn="0" w:lastRowLastColumn="0"/>
            <w:tcW w:w="1457" w:type="dxa"/>
          </w:tcPr>
          <w:p w14:paraId="1AF403B2" w14:textId="77777777" w:rsidR="00A95304" w:rsidRDefault="00A95304" w:rsidP="00A95304">
            <w:r>
              <w:t>Slf4j-api-1.6.4</w:t>
            </w:r>
          </w:p>
        </w:tc>
        <w:tc>
          <w:tcPr>
            <w:tcW w:w="4492" w:type="dxa"/>
          </w:tcPr>
          <w:p w14:paraId="1E3E8E72" w14:textId="77777777" w:rsidR="00A95304" w:rsidRDefault="00A95304" w:rsidP="00A95304">
            <w:pPr>
              <w:cnfStyle w:val="000000000000" w:firstRow="0" w:lastRow="0" w:firstColumn="0" w:lastColumn="0" w:oddVBand="0" w:evenVBand="0" w:oddHBand="0" w:evenHBand="0" w:firstRowFirstColumn="0" w:firstRowLastColumn="0" w:lastRowFirstColumn="0" w:lastRowLastColumn="0"/>
            </w:pPr>
            <w:r>
              <w:t>Gruppe 2012: Logging</w:t>
            </w:r>
          </w:p>
        </w:tc>
        <w:tc>
          <w:tcPr>
            <w:tcW w:w="3113" w:type="dxa"/>
          </w:tcPr>
          <w:p w14:paraId="60EB6987" w14:textId="77777777" w:rsidR="00A95304" w:rsidRDefault="00A95304" w:rsidP="00A95304">
            <w:pPr>
              <w:cnfStyle w:val="000000000000" w:firstRow="0" w:lastRow="0" w:firstColumn="0" w:lastColumn="0" w:oddVBand="0" w:evenVBand="0" w:oddHBand="0" w:evenHBand="0" w:firstRowFirstColumn="0" w:firstRowLastColumn="0" w:lastRowFirstColumn="0" w:lastRowLastColumn="0"/>
            </w:pPr>
            <w:r w:rsidRPr="00A95304">
              <w:t>http://www.slf4j.org/</w:t>
            </w:r>
          </w:p>
        </w:tc>
      </w:tr>
      <w:tr w:rsidR="00A95304" w14:paraId="7CA35ACB" w14:textId="77777777" w:rsidTr="00B85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7" w:type="dxa"/>
          </w:tcPr>
          <w:p w14:paraId="1EDB1E5E" w14:textId="77777777" w:rsidR="00A95304" w:rsidRDefault="00A95304" w:rsidP="00A95304">
            <w:r>
              <w:lastRenderedPageBreak/>
              <w:t>Slf4j-jdk14-1.6.4</w:t>
            </w:r>
          </w:p>
        </w:tc>
        <w:tc>
          <w:tcPr>
            <w:tcW w:w="4492" w:type="dxa"/>
          </w:tcPr>
          <w:p w14:paraId="5728B2D8" w14:textId="77777777" w:rsidR="00A95304" w:rsidRDefault="00A95304" w:rsidP="00A95304">
            <w:pPr>
              <w:cnfStyle w:val="000000100000" w:firstRow="0" w:lastRow="0" w:firstColumn="0" w:lastColumn="0" w:oddVBand="0" w:evenVBand="0" w:oddHBand="1" w:evenHBand="0" w:firstRowFirstColumn="0" w:firstRowLastColumn="0" w:lastRowFirstColumn="0" w:lastRowLastColumn="0"/>
            </w:pPr>
            <w:r>
              <w:t>Gruppe 2012: Logging</w:t>
            </w:r>
          </w:p>
        </w:tc>
        <w:tc>
          <w:tcPr>
            <w:tcW w:w="3113" w:type="dxa"/>
          </w:tcPr>
          <w:p w14:paraId="4F61F93C" w14:textId="77777777" w:rsidR="00A95304" w:rsidRDefault="00A95304" w:rsidP="00A95304">
            <w:pPr>
              <w:cnfStyle w:val="000000100000" w:firstRow="0" w:lastRow="0" w:firstColumn="0" w:lastColumn="0" w:oddVBand="0" w:evenVBand="0" w:oddHBand="1" w:evenHBand="0" w:firstRowFirstColumn="0" w:firstRowLastColumn="0" w:lastRowFirstColumn="0" w:lastRowLastColumn="0"/>
            </w:pPr>
            <w:r w:rsidRPr="00A95304">
              <w:t>http://www.slf4j.org/</w:t>
            </w:r>
          </w:p>
        </w:tc>
      </w:tr>
    </w:tbl>
    <w:p w14:paraId="21DF2272" w14:textId="7879FDCF" w:rsidR="00762446" w:rsidRDefault="00437949" w:rsidP="00762446">
      <w:r>
        <w:rPr>
          <w:noProof/>
          <w:lang w:eastAsia="de-DE"/>
        </w:rPr>
        <w:pict w14:anchorId="1C306FB6">
          <v:roundrect id="_x0000_s1028" style="position:absolute;margin-left:0;margin-top:-129.05pt;width:84.8pt;height:445.5pt;rotation:90;z-index:251663360;visibility:visible;mso-wrap-distance-left:10.8pt;mso-wrap-distance-top:7.2pt;mso-wrap-distance-right:10.8pt;mso-wrap-distance-bottom:7.2pt;mso-position-horizontal:left;mso-position-horizontal-relative:margin;mso-position-vertical-relative:margin;mso-width-relative:margin;mso-height-relative:margin"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" o:allowincell="f" fillcolor="white [3201]" strokecolor="#404040 [2429]" strokeweight="2.25pt">
            <v:stroke dashstyle="longDash" joinstyle="miter"/>
            <v:textbox>
              <w:txbxContent>
                <w:p w14:paraId="6DE47173" w14:textId="77777777" w:rsidR="00762446" w:rsidRPr="00424E23" w:rsidRDefault="00762446" w:rsidP="00762446">
                  <w:pPr>
                    <w:rPr>
                      <w:b/>
                    </w:rPr>
                  </w:pPr>
                  <w:r w:rsidRPr="00424E23">
                    <w:rPr>
                      <w:b/>
                    </w:rPr>
                    <w:t>Tipp:</w:t>
                  </w:r>
                </w:p>
                <w:p w14:paraId="6FE13532" w14:textId="77777777" w:rsidR="00762446" w:rsidRDefault="00762446" w:rsidP="00762446">
                  <w:r>
                    <w:t>Da bereits eine Vielzahl an Bibliotheken zur Verfügung steht sollten Sie jedoch vor dem Hinzufügen von weiteren prüfen, ob sich die benötigte Funktion nicht bereits in einer vorhandenen befindet um die Programmgröße und Abhängigkeiten zu verringern.</w:t>
                  </w:r>
                </w:p>
                <w:p w14:paraId="2DC2B913" w14:textId="77777777" w:rsidR="00762446" w:rsidRPr="00762446" w:rsidRDefault="00762446" w:rsidP="00762446"/>
              </w:txbxContent>
            </v:textbox>
            <w10:wrap type="square" anchorx="margin" anchory="margin"/>
          </v:roundrect>
        </w:pict>
      </w:r>
      <w:r w:rsidR="00D74167">
        <w:t xml:space="preserve"> </w:t>
      </w:r>
    </w:p>
    <w:p w14:paraId="08393D45" w14:textId="77777777" w:rsidR="00762446" w:rsidRDefault="00762446"/>
    <w:p w14:paraId="16F028FB" w14:textId="77777777" w:rsidR="00A95304" w:rsidRDefault="00A95304" w:rsidP="00A95304">
      <w:pPr>
        <w:pStyle w:val="berschrift2"/>
      </w:pPr>
      <w:r>
        <w:t>Konfiguration</w:t>
      </w:r>
    </w:p>
    <w:p w14:paraId="1660DF68" w14:textId="77777777" w:rsidR="00A95304" w:rsidRPr="00A95304" w:rsidRDefault="00A95304" w:rsidP="00A95304"/>
    <w:p w14:paraId="1D67516E" w14:textId="605824A5" w:rsidR="00342DCD" w:rsidRDefault="00163C3C" w:rsidP="004E0D30">
      <w:r>
        <w:rPr>
          <w:noProof/>
          <w:lang w:eastAsia="de-DE"/>
        </w:rPr>
        <w:pict w14:anchorId="24423D25">
          <v:roundrect id="_x0000_s1027" style="position:absolute;margin-left:151.6pt;margin-top:153.4pt;width:136.45pt;height:445.5pt;rotation:90;z-index:251661312;visibility:visible;mso-wrap-distance-left:10.8pt;mso-wrap-distance-top:7.2pt;mso-wrap-distance-right:10.8pt;mso-wrap-distance-bottom:7.2pt;mso-position-horizontal-relative:margin;mso-position-vertical-relative:margin;mso-width-relative:margin;mso-height-relative:margin"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" o:allowincell="f" fillcolor="white [3201]" strokecolor="#404040 [2429]" strokeweight="2.25pt">
            <v:stroke dashstyle="longDash" joinstyle="miter"/>
            <v:textbox>
              <w:txbxContent>
                <w:p w14:paraId="6499445B" w14:textId="77777777" w:rsidR="00A95304" w:rsidRPr="00424E23" w:rsidRDefault="00A95304" w:rsidP="00762446">
                  <w:pPr>
                    <w:rPr>
                      <w:b/>
                    </w:rPr>
                  </w:pPr>
                  <w:r w:rsidRPr="00424E23">
                    <w:rPr>
                      <w:b/>
                    </w:rPr>
                    <w:t>Tipp:</w:t>
                  </w:r>
                </w:p>
                <w:p w14:paraId="66E03E9C" w14:textId="681E7D11" w:rsidR="00A95304" w:rsidRPr="00762446" w:rsidRDefault="00A95304" w:rsidP="00762446">
                  <w:r>
                    <w:t>Benötigen Sie ebenfalls eine Konfigurationsdatei, so ist es wahrscheinlich mit einfachen Mitteln möglich</w:t>
                  </w:r>
                  <w:ins w:id="61" w:author="test" w:date="2014-03-19T21:59:00Z">
                    <w:r w:rsidR="00A82740">
                      <w:t>,</w:t>
                    </w:r>
                  </w:ins>
                  <w:r>
                    <w:t xml:space="preserve"> diese Datei zu erweitern. Um die Einträg</w:t>
                  </w:r>
                  <w:r w:rsidR="00762446">
                    <w:t xml:space="preserve">e der verschiedenen Verfahren unterscheiden zu können, sollte im Programmcode jedoch ein neues Schlüsselschema (z.B. </w:t>
                  </w:r>
                  <w:r w:rsidR="00762446" w:rsidRPr="00762446">
                    <w:rPr>
                      <w:i/>
                    </w:rPr>
                    <w:t>microaggretion_numberFormat</w:t>
                  </w:r>
                  <w:r w:rsidR="00762446">
                    <w:t xml:space="preserve"> anstelle von </w:t>
                  </w:r>
                  <w:r w:rsidR="00762446" w:rsidRPr="00762446">
                    <w:rPr>
                      <w:i/>
                    </w:rPr>
                    <w:t>numberformat</w:t>
                  </w:r>
                  <w:r w:rsidR="00762446">
                    <w:t xml:space="preserve">) eingeführt werden. Schnittstellentechnisch </w:t>
                  </w:r>
                  <w:del w:id="62" w:author="Tim" w:date="2014-03-19T22:13:00Z">
                    <w:r w:rsidR="00762446" w:rsidDel="00163C3C">
                      <w:delText xml:space="preserve">existiert </w:delText>
                    </w:r>
                  </w:del>
                  <w:ins w:id="63" w:author="Tim" w:date="2014-03-19T22:13:00Z">
                    <w:r w:rsidR="00163C3C">
                      <w:t>gibt es</w:t>
                    </w:r>
                    <w:r w:rsidR="00163C3C">
                      <w:t xml:space="preserve"> </w:t>
                    </w:r>
                  </w:ins>
                  <w:r w:rsidR="00762446">
                    <w:t>eine Klasse de.htw.pim.sg.</w:t>
                  </w:r>
                  <w:r w:rsidR="00762446">
                    <w:rPr>
                      <w:i/>
                    </w:rPr>
                    <w:t xml:space="preserve">Configuration.java </w:t>
                  </w:r>
                  <w:r w:rsidR="00762446">
                    <w:t>die</w:t>
                  </w:r>
                  <w:ins w:id="64" w:author="test" w:date="2014-03-19T21:59:00Z">
                    <w:r w:rsidR="00A82740">
                      <w:t>,</w:t>
                    </w:r>
                  </w:ins>
                  <w:r w:rsidR="00762446">
                    <w:t xml:space="preserve"> erweitert werden kann.</w:t>
                  </w:r>
                </w:p>
              </w:txbxContent>
            </v:textbox>
            <w10:wrap type="square" anchorx="margin" anchory="margin"/>
          </v:roundrect>
        </w:pict>
      </w:r>
      <w:r w:rsidR="00A95304">
        <w:t xml:space="preserve">Es existiert eine Konfigurationsdatei im Hauptverzeichnis der Anwendung die von der Projektgruppe 2012 erstellt wurde. Diese Datei hat nur Einfluss auf den </w:t>
      </w:r>
      <w:r w:rsidR="00A95304" w:rsidRPr="00A95304">
        <w:rPr>
          <w:i/>
        </w:rPr>
        <w:t>Microdaten</w:t>
      </w:r>
      <w:r w:rsidR="00A95304">
        <w:rPr>
          <w:i/>
        </w:rPr>
        <w:t xml:space="preserve"> </w:t>
      </w:r>
      <w:r w:rsidR="00A95304">
        <w:t>Tab und ermöglicht es dort</w:t>
      </w:r>
      <w:ins w:id="65" w:author="test" w:date="2014-03-19T22:00:00Z">
        <w:r w:rsidR="00C3785B">
          <w:t>,</w:t>
        </w:r>
      </w:ins>
      <w:r w:rsidR="00A95304">
        <w:t xml:space="preserve"> die Anzahl der Nachkommastellen und das Zahlenformat einzustellen.</w:t>
      </w:r>
    </w:p>
    <w:p w14:paraId="6DA619E4" w14:textId="183C2848" w:rsidR="005201CD" w:rsidRPr="007D2F57" w:rsidDel="007D2F57" w:rsidRDefault="007D2F57" w:rsidP="005201CD">
      <w:pPr>
        <w:pStyle w:val="berschrift1"/>
        <w:rPr>
          <w:del w:id="66" w:author="Tim" w:date="2014-03-19T22:14:00Z"/>
          <w:rPrChange w:id="67" w:author="Tim" w:date="2014-03-19T22:14:00Z">
            <w:rPr>
              <w:del w:id="68" w:author="Tim" w:date="2014-03-19T22:14:00Z"/>
            </w:rPr>
          </w:rPrChange>
        </w:rPr>
      </w:pPr>
      <w:ins w:id="69" w:author="Tim" w:date="2014-03-19T22:13:00Z">
        <w:r>
          <w:br w:type="page"/>
        </w:r>
      </w:ins>
    </w:p>
    <w:p w14:paraId="1774B127" w14:textId="56E20DB9" w:rsidR="005201CD" w:rsidRPr="005201CD" w:rsidDel="007D2F57" w:rsidRDefault="005201CD" w:rsidP="005201CD">
      <w:pPr>
        <w:rPr>
          <w:del w:id="70" w:author="Tim" w:date="2014-03-19T22:14:00Z"/>
        </w:rPr>
      </w:pPr>
    </w:p>
    <w:p w14:paraId="72BCE6E1" w14:textId="78CC57C3" w:rsidR="00342DCD" w:rsidRDefault="00487111" w:rsidP="00487111">
      <w:pPr>
        <w:pStyle w:val="berschrift1"/>
      </w:pPr>
      <w:r>
        <w:t>Klassen</w:t>
      </w:r>
      <w:r w:rsidR="0099227E">
        <w:t>übersicht</w:t>
      </w:r>
    </w:p>
    <w:p w14:paraId="53F22B0A" w14:textId="4F063F43" w:rsidR="00792233" w:rsidRPr="00792233" w:rsidDel="007D2F57" w:rsidRDefault="00487111" w:rsidP="00792233">
      <w:pPr>
        <w:rPr>
          <w:del w:id="71" w:author="Tim" w:date="2014-03-19T22:14:00Z"/>
        </w:rPr>
      </w:pPr>
      <w:moveFromRangeStart w:id="72" w:author="Tim" w:date="2014-03-19T22:13:00Z" w:name="move383030549"/>
      <w:moveFrom w:id="73" w:author="Tim" w:date="2014-03-19T22:13:00Z">
        <w:del w:id="74" w:author="Tim" w:date="2014-03-19T22:14:00Z">
          <w:r w:rsidRPr="00487111" w:rsidDel="007D2F57">
            <w:rPr>
              <w:noProof/>
              <w:lang w:eastAsia="de-DE"/>
            </w:rPr>
            <w:drawing>
              <wp:inline distT="0" distB="0" distL="0" distR="0" wp14:anchorId="093A6699" wp14:editId="207EA804">
                <wp:extent cx="8578590" cy="6008185"/>
                <wp:effectExtent l="8890" t="0" r="3175" b="3175"/>
                <wp:docPr id="4" name="Grafik 4" descr="C:\Users\Tim\Deskto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Desktop\diagr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8617838" cy="6035673"/>
                        </a:xfrm>
                        <a:prstGeom prst="rect">
                          <a:avLst/>
                        </a:prstGeom>
                        <a:noFill/>
                        <a:ln>
                          <a:noFill/>
                        </a:ln>
                      </pic:spPr>
                    </pic:pic>
                  </a:graphicData>
                </a:graphic>
              </wp:inline>
            </w:drawing>
          </w:r>
        </w:del>
      </w:moveFrom>
      <w:moveFromRangeEnd w:id="72"/>
    </w:p>
    <w:p w14:paraId="76A3D15E" w14:textId="77777777" w:rsidR="007D2F57" w:rsidRDefault="007D2F57" w:rsidP="00342DCD">
      <w:pPr>
        <w:rPr>
          <w:ins w:id="75" w:author="Tim" w:date="2014-03-19T22:13:00Z"/>
        </w:rPr>
      </w:pPr>
    </w:p>
    <w:p w14:paraId="05A3EAB4" w14:textId="09747619" w:rsidR="007D2F57" w:rsidRDefault="007D2F57" w:rsidP="00342DCD">
      <w:pPr>
        <w:rPr>
          <w:ins w:id="76" w:author="Tim" w:date="2014-03-19T22:13:00Z"/>
        </w:rPr>
      </w:pPr>
      <w:moveToRangeStart w:id="77" w:author="Tim" w:date="2014-03-19T22:13:00Z" w:name="move383030549"/>
      <w:moveTo w:id="78" w:author="Tim" w:date="2014-03-19T22:13:00Z">
        <w:r w:rsidRPr="00487111">
          <w:rPr>
            <w:noProof/>
            <w:lang w:eastAsia="de-DE"/>
          </w:rPr>
          <w:drawing>
            <wp:inline distT="0" distB="0" distL="0" distR="0" wp14:anchorId="53E34D43" wp14:editId="31ECD163">
              <wp:extent cx="7639653" cy="5350415"/>
              <wp:effectExtent l="0" t="1143000" r="0" b="1127125"/>
              <wp:docPr id="1" name="Grafik 1" descr="C:\Users\Tim\Deskto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Desktop\diagr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7653700" cy="5360253"/>
                      </a:xfrm>
                      <a:prstGeom prst="rect">
                        <a:avLst/>
                      </a:prstGeom>
                      <a:noFill/>
                      <a:ln>
                        <a:noFill/>
                      </a:ln>
                    </pic:spPr>
                  </pic:pic>
                </a:graphicData>
              </a:graphic>
            </wp:inline>
          </w:drawing>
        </w:r>
      </w:moveTo>
      <w:moveToRangeEnd w:id="77"/>
    </w:p>
    <w:p w14:paraId="7C6FB010" w14:textId="77777777" w:rsidR="007D2F57" w:rsidRDefault="007D2F57" w:rsidP="00342DCD">
      <w:pPr>
        <w:rPr>
          <w:ins w:id="79" w:author="Tim" w:date="2014-03-19T22:13:00Z"/>
        </w:rPr>
      </w:pPr>
    </w:p>
    <w:p w14:paraId="27D4A3C7" w14:textId="77777777" w:rsidR="007D2F57" w:rsidRDefault="007D2F57" w:rsidP="00342DCD">
      <w:pPr>
        <w:rPr>
          <w:ins w:id="80" w:author="Tim" w:date="2014-03-19T22:14:00Z"/>
        </w:rPr>
      </w:pPr>
    </w:p>
    <w:p w14:paraId="0C6A0EA7" w14:textId="77777777" w:rsidR="00342DCD" w:rsidRPr="00D85032" w:rsidRDefault="00370C14" w:rsidP="00342DCD">
      <w:r>
        <w:lastRenderedPageBreak/>
        <w:t xml:space="preserve">Die obige Klassenübersicht beschreibt die wichtigsten bereits vorhandenen Klassen und deren Abhängigkeiten untereinander. Dabei werden sowohl die Oberflächenklassen als auch die Logikklassen dargestellt. Die Klasse </w:t>
      </w:r>
      <w:r>
        <w:rPr>
          <w:i/>
        </w:rPr>
        <w:t xml:space="preserve">StatistischeGeheimhaltung </w:t>
      </w:r>
      <w:r>
        <w:t>hat dabei die besondere Rolle</w:t>
      </w:r>
      <w:ins w:id="81" w:author="test" w:date="2014-03-19T22:01:00Z">
        <w:r w:rsidR="00C3785B">
          <w:t>,</w:t>
        </w:r>
      </w:ins>
      <w:r>
        <w:t xml:space="preserve"> die zwei verschiedenen Ansätze der beiden Projektgruppen zusammenzufügen. </w:t>
      </w:r>
      <w:r w:rsidR="00191EA5">
        <w:t xml:space="preserve">Die Klassen </w:t>
      </w:r>
      <w:r w:rsidR="00191EA5">
        <w:rPr>
          <w:i/>
        </w:rPr>
        <w:t xml:space="preserve">View </w:t>
      </w:r>
      <w:r w:rsidR="00191EA5">
        <w:t xml:space="preserve">und </w:t>
      </w:r>
      <w:r w:rsidR="00191EA5">
        <w:rPr>
          <w:i/>
        </w:rPr>
        <w:t xml:space="preserve">MainLauncher </w:t>
      </w:r>
      <w:r w:rsidR="00191EA5">
        <w:t>sind die Haupteinstiegspunkte</w:t>
      </w:r>
      <w:ins w:id="82" w:author="test" w:date="2014-03-19T22:01:00Z">
        <w:r w:rsidR="00C3785B">
          <w:t xml:space="preserve"> </w:t>
        </w:r>
      </w:ins>
      <w:r w:rsidR="00191EA5">
        <w:t xml:space="preserve">der verschiedenen Projektgruppen und zeichnen außerdem den zugehörigen Teil der Oberfläche. Sie bauen auf verschiedenen Organisationsstrukturen und Helferklassen auf. Alle weiteren Äste dieser Klassen beschäftigen sich mit den konkreten Verfahren. Dabei zeichnen sie entweder die Eingabekomponenten für ein Verfahren oder führen ein Verfahren aus. Aus Übersichtsgründen wurden die </w:t>
      </w:r>
      <w:r w:rsidR="00D85032">
        <w:rPr>
          <w:i/>
        </w:rPr>
        <w:t>Hilfsklassen</w:t>
      </w:r>
      <w:ins w:id="83" w:author="test" w:date="2014-03-19T22:02:00Z">
        <w:r w:rsidR="00C3785B">
          <w:rPr>
            <w:i/>
          </w:rPr>
          <w:t>,</w:t>
        </w:r>
      </w:ins>
      <w:r w:rsidR="00191EA5">
        <w:t xml:space="preserve"> die die Kopplung zwischen </w:t>
      </w:r>
      <w:r w:rsidR="00A156FE">
        <w:t>Verfahren</w:t>
      </w:r>
      <w:r w:rsidR="00191EA5">
        <w:t xml:space="preserve"> und Oberflä</w:t>
      </w:r>
      <w:r w:rsidR="00D85032">
        <w:t>che darstellen</w:t>
      </w:r>
      <w:ins w:id="84" w:author="test" w:date="2014-03-19T22:02:00Z">
        <w:r w:rsidR="00C3785B">
          <w:t>,</w:t>
        </w:r>
      </w:ins>
      <w:r w:rsidR="00D85032">
        <w:t xml:space="preserve"> weggelassen. Da die </w:t>
      </w:r>
      <w:r w:rsidR="00D85032">
        <w:rPr>
          <w:i/>
        </w:rPr>
        <w:t>Hilfsklassen</w:t>
      </w:r>
      <w:r w:rsidR="00D85032">
        <w:t xml:space="preserve"> trotzdem nützlich sind</w:t>
      </w:r>
      <w:ins w:id="85" w:author="test" w:date="2014-03-19T22:02:00Z">
        <w:r w:rsidR="00C3785B">
          <w:t>,</w:t>
        </w:r>
      </w:ins>
      <w:r w:rsidR="00D85032">
        <w:t xml:space="preserve"> werden sie nachfolgend beschrieben.</w:t>
      </w:r>
    </w:p>
    <w:p w14:paraId="5BC0E559" w14:textId="77777777" w:rsidR="00342DCD" w:rsidRDefault="00342DCD" w:rsidP="00342DCD">
      <w:pPr>
        <w:pStyle w:val="berschrift2"/>
      </w:pPr>
      <w:r>
        <w:t xml:space="preserve">Nützliche </w:t>
      </w:r>
      <w:r w:rsidR="00B84FB8">
        <w:t>Helferklassen</w:t>
      </w:r>
    </w:p>
    <w:p w14:paraId="122B6884" w14:textId="77777777" w:rsidR="00342DCD" w:rsidRDefault="00342DCD" w:rsidP="00342DCD"/>
    <w:p w14:paraId="265559FC" w14:textId="77777777" w:rsidR="00B84FB8" w:rsidRDefault="00B84FB8" w:rsidP="00B84FB8">
      <w:r w:rsidRPr="00B84FB8">
        <w:rPr>
          <w:noProof/>
          <w:lang w:eastAsia="de-DE"/>
        </w:rPr>
        <w:drawing>
          <wp:inline distT="0" distB="0" distL="0" distR="0" wp14:anchorId="36007047" wp14:editId="49E030EE">
            <wp:extent cx="5760720" cy="3570617"/>
            <wp:effectExtent l="0" t="0" r="0" b="0"/>
            <wp:docPr id="5" name="Grafik 5" descr="C:\Users\Tim\Desktop\utili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m\Desktop\utility.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570617"/>
                    </a:xfrm>
                    <a:prstGeom prst="rect">
                      <a:avLst/>
                    </a:prstGeom>
                    <a:noFill/>
                    <a:ln>
                      <a:noFill/>
                    </a:ln>
                  </pic:spPr>
                </pic:pic>
              </a:graphicData>
            </a:graphic>
          </wp:inline>
        </w:drawing>
      </w:r>
    </w:p>
    <w:p w14:paraId="3369DDB5" w14:textId="77777777" w:rsidR="00B84FB8" w:rsidRDefault="00B84FB8" w:rsidP="00B84FB8"/>
    <w:p w14:paraId="7F6B3554" w14:textId="77777777" w:rsidR="00B84FB8" w:rsidRPr="00B84FB8" w:rsidRDefault="00B84FB8" w:rsidP="00B84FB8">
      <w:bookmarkStart w:id="86" w:name="_Ref381006497"/>
      <w:r w:rsidRPr="00B84FB8">
        <w:rPr>
          <w:b/>
        </w:rPr>
        <w:t>CsvFileReader:</w:t>
      </w:r>
      <w:r w:rsidRPr="00B84FB8">
        <w:t xml:space="preserve"> Diese Klasse </w:t>
      </w:r>
      <w:del w:id="87" w:author="test" w:date="2014-03-19T22:03:00Z">
        <w:r w:rsidRPr="00B84FB8" w:rsidDel="00C3785B">
          <w:delText>kann</w:delText>
        </w:r>
      </w:del>
      <w:r w:rsidRPr="00B84FB8">
        <w:t xml:space="preserve"> </w:t>
      </w:r>
      <w:r>
        <w:t>liest eine Matrix aus einer CSV Datei.</w:t>
      </w:r>
    </w:p>
    <w:p w14:paraId="4EE9C9C8" w14:textId="77777777" w:rsidR="00B84FB8" w:rsidRDefault="00B84FB8" w:rsidP="00B84FB8">
      <w:r>
        <w:rPr>
          <w:b/>
        </w:rPr>
        <w:t xml:space="preserve">CsvFileWriter: </w:t>
      </w:r>
      <w:r>
        <w:t>Diese Klasse schreibt eine Matrix in eine CSV Datei.</w:t>
      </w:r>
    </w:p>
    <w:p w14:paraId="79EED7A4" w14:textId="77777777" w:rsidR="00B84FB8" w:rsidRDefault="00B84FB8" w:rsidP="00B84FB8">
      <w:r>
        <w:rPr>
          <w:b/>
        </w:rPr>
        <w:t xml:space="preserve">CsvUtil: </w:t>
      </w:r>
      <w:r>
        <w:t>Diese Klasse schreibt und liest ebenfalls CSV Dateien. Jedoch wird hier ein google Datenformat genutzt</w:t>
      </w:r>
      <w:ins w:id="88" w:author="test" w:date="2014-03-19T22:03:00Z">
        <w:r w:rsidR="00C3785B">
          <w:t>,</w:t>
        </w:r>
      </w:ins>
      <w:r>
        <w:t xml:space="preserve"> um die Matrix im Speicher darzustellen. Dabei werden die Zellenelemente nicht als Zahlen sondern als Zeichenkette interpretiert.</w:t>
      </w:r>
    </w:p>
    <w:p w14:paraId="5AD3B48C" w14:textId="77777777" w:rsidR="00B84FB8" w:rsidRDefault="00B84FB8" w:rsidP="00B84FB8">
      <w:r w:rsidRPr="00B84FB8">
        <w:rPr>
          <w:b/>
        </w:rPr>
        <w:t>Configuration</w:t>
      </w:r>
      <w:r>
        <w:rPr>
          <w:b/>
        </w:rPr>
        <w:t xml:space="preserve">: </w:t>
      </w:r>
      <w:r>
        <w:t>Hier wird die oben beschriebene Konfigurationsdatei geladen und die dort enthaltenen Einstellungen verwaltet.</w:t>
      </w:r>
    </w:p>
    <w:p w14:paraId="06C25660" w14:textId="77777777" w:rsidR="00B84FB8" w:rsidRPr="00B84FB8" w:rsidRDefault="00B84FB8" w:rsidP="00B84FB8">
      <w:r>
        <w:rPr>
          <w:b/>
        </w:rPr>
        <w:t>LoadSaveActionListene</w:t>
      </w:r>
      <w:bookmarkStart w:id="89" w:name="_GoBack"/>
      <w:bookmarkEnd w:id="89"/>
      <w:r>
        <w:rPr>
          <w:b/>
        </w:rPr>
        <w:t>r:</w:t>
      </w:r>
      <w:r>
        <w:t xml:space="preserve"> Mit dieser Klassenstruktur wird das Laden und Speichern von CSV Dateien aus der Oberfläche heraus organisiert. Dabei wird </w:t>
      </w:r>
      <w:r w:rsidR="00B8018F">
        <w:t>mithilfe eines zweiten Thread gespeichert</w:t>
      </w:r>
      <w:ins w:id="90" w:author="test" w:date="2014-03-19T22:03:00Z">
        <w:r w:rsidR="00C3785B">
          <w:t>,</w:t>
        </w:r>
      </w:ins>
      <w:r w:rsidR="00B8018F">
        <w:t xml:space="preserve"> um die Oberfläche nicht einfrieren zu lassen.</w:t>
      </w:r>
    </w:p>
    <w:p w14:paraId="6878497C" w14:textId="77777777" w:rsidR="004E0D30" w:rsidRDefault="004E0D30" w:rsidP="004E0D30">
      <w:pPr>
        <w:pStyle w:val="berschrift1"/>
      </w:pPr>
      <w:r>
        <w:lastRenderedPageBreak/>
        <w:t>Bekannte Fehler</w:t>
      </w:r>
      <w:bookmarkEnd w:id="86"/>
    </w:p>
    <w:p w14:paraId="69A8051E" w14:textId="77777777" w:rsidR="005201CD" w:rsidRDefault="005201CD" w:rsidP="005201CD">
      <w:pPr>
        <w:pStyle w:val="Listenabsatz"/>
        <w:numPr>
          <w:ilvl w:val="0"/>
          <w:numId w:val="3"/>
        </w:numPr>
      </w:pPr>
      <w:r>
        <w:t>Wird ein Öffnendialog im ersten Tab ohne die Auswahl einer Datei geschlossen, wird eine NullPointerException ausgelöst.</w:t>
      </w:r>
    </w:p>
    <w:p w14:paraId="6DD93F64" w14:textId="77777777" w:rsidR="002F46C3" w:rsidRDefault="00302D2A" w:rsidP="005201CD">
      <w:pPr>
        <w:pStyle w:val="Listenabsatz"/>
        <w:numPr>
          <w:ilvl w:val="0"/>
          <w:numId w:val="3"/>
        </w:numPr>
      </w:pPr>
      <w:r>
        <w:t>In der Klasse CsvFileReader wird beim Lesen der Datei eventuell eine NullPointerException ausgelöst sofern keine Datei ausgewählt wurde (Methode checkIfFileExists).</w:t>
      </w:r>
    </w:p>
    <w:p w14:paraId="4261C3F5" w14:textId="77777777" w:rsidR="00302D2A" w:rsidRDefault="00302D2A" w:rsidP="005201CD">
      <w:pPr>
        <w:pStyle w:val="Listenabsatz"/>
        <w:numPr>
          <w:ilvl w:val="0"/>
          <w:numId w:val="3"/>
        </w:numPr>
      </w:pPr>
      <w:r>
        <w:t>Oftmals gibt es in den Testfällen nicht mehr benötigte Variablen</w:t>
      </w:r>
      <w:ins w:id="91" w:author="test" w:date="2014-03-19T22:04:00Z">
        <w:r w:rsidR="00C3785B">
          <w:t>,</w:t>
        </w:r>
      </w:ins>
      <w:r>
        <w:t xml:space="preserve"> die entfernt werden sollten.</w:t>
      </w:r>
    </w:p>
    <w:p w14:paraId="3BA765BF" w14:textId="77777777" w:rsidR="00302D2A" w:rsidRDefault="001C421D" w:rsidP="005201CD">
      <w:pPr>
        <w:pStyle w:val="Listenabsatz"/>
        <w:numPr>
          <w:ilvl w:val="0"/>
          <w:numId w:val="3"/>
        </w:numPr>
      </w:pPr>
      <w:r>
        <w:t xml:space="preserve">Die Klasse </w:t>
      </w:r>
      <w:r>
        <w:rPr>
          <w:i/>
        </w:rPr>
        <w:t xml:space="preserve">DistanceElement </w:t>
      </w:r>
      <w:r>
        <w:t xml:space="preserve">definiert die </w:t>
      </w:r>
      <w:r>
        <w:rPr>
          <w:i/>
        </w:rPr>
        <w:t>compareTo</w:t>
      </w:r>
      <w:r>
        <w:t xml:space="preserve"> Methode </w:t>
      </w:r>
      <w:ins w:id="92" w:author="test" w:date="2014-03-19T22:05:00Z">
        <w:r w:rsidR="00C3785B">
          <w:t>jedoch</w:t>
        </w:r>
      </w:ins>
      <w:del w:id="93" w:author="test" w:date="2014-03-19T22:05:00Z">
        <w:r w:rsidDel="00C3785B">
          <w:delText>aber</w:delText>
        </w:r>
      </w:del>
      <w:r>
        <w:t xml:space="preserve"> nicht die </w:t>
      </w:r>
      <w:r>
        <w:rPr>
          <w:i/>
        </w:rPr>
        <w:t xml:space="preserve">equals </w:t>
      </w:r>
      <w:r>
        <w:t>Methode.</w:t>
      </w:r>
    </w:p>
    <w:p w14:paraId="1FF71EC4" w14:textId="33C613E1" w:rsidR="0019406E" w:rsidRDefault="007D2F57" w:rsidP="005201CD">
      <w:pPr>
        <w:pStyle w:val="Listenabsatz"/>
        <w:numPr>
          <w:ilvl w:val="0"/>
          <w:numId w:val="3"/>
        </w:numPr>
      </w:pPr>
      <w:ins w:id="94" w:author="Tim" w:date="2014-03-19T22:14:00Z">
        <w:r>
          <w:t xml:space="preserve">Es gibt eine </w:t>
        </w:r>
      </w:ins>
      <w:del w:id="95" w:author="Tim" w:date="2014-03-19T22:14:00Z">
        <w:r w:rsidR="0019406E" w:rsidDel="007D2F57">
          <w:delText>L</w:delText>
        </w:r>
      </w:del>
      <w:ins w:id="96" w:author="Tim" w:date="2014-03-19T22:14:00Z">
        <w:r>
          <w:t>l</w:t>
        </w:r>
      </w:ins>
      <w:r w:rsidR="0019406E">
        <w:t xml:space="preserve">eere Klasse </w:t>
      </w:r>
      <w:r w:rsidR="0019406E">
        <w:rPr>
          <w:i/>
        </w:rPr>
        <w:t xml:space="preserve">MatrixManipulation </w:t>
      </w:r>
      <w:r w:rsidR="0019406E">
        <w:t xml:space="preserve"> im Paket </w:t>
      </w:r>
      <w:r w:rsidR="0019406E">
        <w:rPr>
          <w:i/>
        </w:rPr>
        <w:t>matrixManipulation.core</w:t>
      </w:r>
    </w:p>
    <w:sectPr w:rsidR="0019406E" w:rsidSect="000B46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5B2A87"/>
    <w:multiLevelType w:val="hybridMultilevel"/>
    <w:tmpl w:val="7B665D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F20471D"/>
    <w:multiLevelType w:val="hybridMultilevel"/>
    <w:tmpl w:val="D6B479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CBD1628"/>
    <w:multiLevelType w:val="hybridMultilevel"/>
    <w:tmpl w:val="5602EB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m">
    <w15:presenceInfo w15:providerId="None" w15:userId="Ti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compat>
    <w:compatSetting w:name="compatibilityMode" w:uri="http://schemas.microsoft.com/office/word" w:val="12"/>
  </w:compat>
  <w:rsids>
    <w:rsidRoot w:val="004E0D30"/>
    <w:rsid w:val="000B46F5"/>
    <w:rsid w:val="000C7B5A"/>
    <w:rsid w:val="00163C3C"/>
    <w:rsid w:val="00191EA5"/>
    <w:rsid w:val="0019406E"/>
    <w:rsid w:val="001C421D"/>
    <w:rsid w:val="00215A56"/>
    <w:rsid w:val="002F46C3"/>
    <w:rsid w:val="00302D2A"/>
    <w:rsid w:val="00342DCD"/>
    <w:rsid w:val="00370C14"/>
    <w:rsid w:val="003A3BE6"/>
    <w:rsid w:val="00415E7A"/>
    <w:rsid w:val="00424E23"/>
    <w:rsid w:val="00437949"/>
    <w:rsid w:val="00487111"/>
    <w:rsid w:val="004E0D30"/>
    <w:rsid w:val="00506445"/>
    <w:rsid w:val="005201CD"/>
    <w:rsid w:val="005D6869"/>
    <w:rsid w:val="00754619"/>
    <w:rsid w:val="00761E94"/>
    <w:rsid w:val="00762446"/>
    <w:rsid w:val="00792233"/>
    <w:rsid w:val="007A62C7"/>
    <w:rsid w:val="007D2F57"/>
    <w:rsid w:val="0080670B"/>
    <w:rsid w:val="00956D60"/>
    <w:rsid w:val="0099227E"/>
    <w:rsid w:val="009A608F"/>
    <w:rsid w:val="00A156FE"/>
    <w:rsid w:val="00A25E36"/>
    <w:rsid w:val="00A3695E"/>
    <w:rsid w:val="00A67899"/>
    <w:rsid w:val="00A82740"/>
    <w:rsid w:val="00A95304"/>
    <w:rsid w:val="00AD0255"/>
    <w:rsid w:val="00AD0B51"/>
    <w:rsid w:val="00B8018F"/>
    <w:rsid w:val="00B84FB8"/>
    <w:rsid w:val="00B85CFD"/>
    <w:rsid w:val="00BA5F93"/>
    <w:rsid w:val="00C3785B"/>
    <w:rsid w:val="00CA061E"/>
    <w:rsid w:val="00CE6B49"/>
    <w:rsid w:val="00D74167"/>
    <w:rsid w:val="00D85032"/>
    <w:rsid w:val="00DE488C"/>
    <w:rsid w:val="00E034A1"/>
    <w:rsid w:val="00EF115F"/>
    <w:rsid w:val="00EF14F9"/>
    <w:rsid w:val="00EF3656"/>
    <w:rsid w:val="00F44021"/>
    <w:rsid w:val="00FF38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89701BA"/>
  <w15:docId w15:val="{B6F64A4F-6D9C-42A8-9D39-66E746AA1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B46F5"/>
  </w:style>
  <w:style w:type="paragraph" w:styleId="berschrift1">
    <w:name w:val="heading 1"/>
    <w:basedOn w:val="Standard"/>
    <w:next w:val="Standard"/>
    <w:link w:val="berschrift1Zchn"/>
    <w:uiPriority w:val="9"/>
    <w:qFormat/>
    <w:rsid w:val="004E0D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E0D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0D30"/>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E0D30"/>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4E0D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itternetztabelle41">
    <w:name w:val="Gitternetztabelle 41"/>
    <w:basedOn w:val="NormaleTabelle"/>
    <w:uiPriority w:val="49"/>
    <w:rsid w:val="004E0D3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enabsatz">
    <w:name w:val="List Paragraph"/>
    <w:basedOn w:val="Standard"/>
    <w:uiPriority w:val="34"/>
    <w:qFormat/>
    <w:rsid w:val="004E0D30"/>
    <w:pPr>
      <w:ind w:left="720"/>
      <w:contextualSpacing/>
    </w:pPr>
  </w:style>
  <w:style w:type="character" w:styleId="Kommentarzeichen">
    <w:name w:val="annotation reference"/>
    <w:basedOn w:val="Absatz-Standardschriftart"/>
    <w:uiPriority w:val="99"/>
    <w:semiHidden/>
    <w:unhideWhenUsed/>
    <w:rsid w:val="0080670B"/>
    <w:rPr>
      <w:sz w:val="16"/>
      <w:szCs w:val="16"/>
    </w:rPr>
  </w:style>
  <w:style w:type="paragraph" w:styleId="Kommentartext">
    <w:name w:val="annotation text"/>
    <w:basedOn w:val="Standard"/>
    <w:link w:val="KommentartextZchn"/>
    <w:uiPriority w:val="99"/>
    <w:semiHidden/>
    <w:unhideWhenUsed/>
    <w:rsid w:val="0080670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0670B"/>
    <w:rPr>
      <w:sz w:val="20"/>
      <w:szCs w:val="20"/>
    </w:rPr>
  </w:style>
  <w:style w:type="paragraph" w:styleId="Kommentarthema">
    <w:name w:val="annotation subject"/>
    <w:basedOn w:val="Kommentartext"/>
    <w:next w:val="Kommentartext"/>
    <w:link w:val="KommentarthemaZchn"/>
    <w:uiPriority w:val="99"/>
    <w:semiHidden/>
    <w:unhideWhenUsed/>
    <w:rsid w:val="0080670B"/>
    <w:rPr>
      <w:b/>
      <w:bCs/>
    </w:rPr>
  </w:style>
  <w:style w:type="character" w:customStyle="1" w:styleId="KommentarthemaZchn">
    <w:name w:val="Kommentarthema Zchn"/>
    <w:basedOn w:val="KommentartextZchn"/>
    <w:link w:val="Kommentarthema"/>
    <w:uiPriority w:val="99"/>
    <w:semiHidden/>
    <w:rsid w:val="0080670B"/>
    <w:rPr>
      <w:b/>
      <w:bCs/>
      <w:sz w:val="20"/>
      <w:szCs w:val="20"/>
    </w:rPr>
  </w:style>
  <w:style w:type="paragraph" w:styleId="Sprechblasentext">
    <w:name w:val="Balloon Text"/>
    <w:basedOn w:val="Standard"/>
    <w:link w:val="SprechblasentextZchn"/>
    <w:uiPriority w:val="99"/>
    <w:semiHidden/>
    <w:unhideWhenUsed/>
    <w:rsid w:val="0080670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0670B"/>
    <w:rPr>
      <w:rFonts w:ascii="Tahoma" w:hAnsi="Tahoma" w:cs="Tahoma"/>
      <w:sz w:val="16"/>
      <w:szCs w:val="16"/>
    </w:rPr>
  </w:style>
  <w:style w:type="character" w:styleId="Hyperlink">
    <w:name w:val="Hyperlink"/>
    <w:basedOn w:val="Absatz-Standardschriftart"/>
    <w:uiPriority w:val="99"/>
    <w:unhideWhenUsed/>
    <w:rsid w:val="00DE48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CBF62-3534-46D6-894F-6B5ABBED1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936</Words>
  <Characters>5903</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Steuer</dc:creator>
  <cp:lastModifiedBy>Tim</cp:lastModifiedBy>
  <cp:revision>9</cp:revision>
  <dcterms:created xsi:type="dcterms:W3CDTF">2014-03-19T21:06:00Z</dcterms:created>
  <dcterms:modified xsi:type="dcterms:W3CDTF">2014-03-19T21:15:00Z</dcterms:modified>
</cp:coreProperties>
</file>